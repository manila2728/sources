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56"/>
          <w:szCs w:val="56"/>
        </w:rPr>
      </w:pPr>
    </w:p>
    <w:p>
      <w:pPr>
        <w:jc w:val="center"/>
        <w:rPr>
          <w:rFonts w:hint="default" w:asciiTheme="minorAscii" w:hAnsiTheme="minorAscii"/>
          <w:b/>
          <w:bCs/>
          <w:sz w:val="56"/>
          <w:szCs w:val="56"/>
        </w:rPr>
      </w:pPr>
    </w:p>
    <w:p>
      <w:pPr>
        <w:jc w:val="center"/>
        <w:rPr>
          <w:rFonts w:hint="default" w:asciiTheme="minorAscii" w:hAnsiTheme="minorAscii"/>
          <w:b/>
          <w:bCs/>
          <w:sz w:val="56"/>
          <w:szCs w:val="56"/>
        </w:rPr>
      </w:pPr>
    </w:p>
    <w:p>
      <w:pPr>
        <w:jc w:val="center"/>
        <w:rPr>
          <w:rFonts w:hint="default" w:asciiTheme="minorAscii" w:hAnsiTheme="minorAscii"/>
          <w:b/>
          <w:bCs/>
          <w:sz w:val="56"/>
          <w:szCs w:val="56"/>
        </w:rPr>
      </w:pPr>
      <w:r>
        <w:rPr>
          <w:rFonts w:hint="default" w:asciiTheme="minorAscii" w:hAnsiTheme="minorAscii"/>
          <w:b/>
          <w:bCs/>
          <w:sz w:val="56"/>
          <w:szCs w:val="56"/>
        </w:rPr>
        <w:t>劳动合同协议书</w:t>
      </w:r>
    </w:p>
    <w:p>
      <w:pPr>
        <w:jc w:val="center"/>
        <w:rPr>
          <w:rFonts w:hint="default" w:asciiTheme="minorAscii" w:hAnsiTheme="minorAscii"/>
          <w:b/>
          <w:bCs/>
          <w:sz w:val="56"/>
          <w:szCs w:val="56"/>
        </w:rPr>
      </w:pPr>
      <w:r>
        <w:rPr>
          <w:rFonts w:hint="default" w:asciiTheme="minorAscii" w:hAnsiTheme="minorAscii"/>
          <w:b/>
          <w:bCs/>
          <w:sz w:val="56"/>
          <w:szCs w:val="56"/>
        </w:rPr>
        <w:t xml:space="preserve"> Employment Contract</w:t>
      </w:r>
    </w:p>
    <w:p>
      <w:pPr>
        <w:jc w:val="center"/>
        <w:rPr>
          <w:rFonts w:hint="eastAsia"/>
          <w:b/>
          <w:bCs/>
        </w:rPr>
      </w:pPr>
    </w:p>
    <w:p>
      <w:pPr>
        <w:jc w:val="center"/>
        <w:rPr>
          <w:rFonts w:hint="eastAsia"/>
          <w:b/>
          <w:bCs/>
        </w:rPr>
      </w:pPr>
    </w:p>
    <w:p>
      <w:pPr>
        <w:jc w:val="center"/>
        <w:rPr>
          <w:rFonts w:hint="eastAsia"/>
        </w:rPr>
      </w:pPr>
    </w:p>
    <w:p>
      <w:pPr>
        <w:jc w:val="center"/>
        <w:rPr>
          <w:rFonts w:hint="eastAsia"/>
        </w:rPr>
      </w:pPr>
    </w:p>
    <w:p>
      <w:pPr>
        <w:jc w:val="center"/>
        <w:rPr>
          <w:rFonts w:hint="eastAsia"/>
        </w:rPr>
      </w:pPr>
    </w:p>
    <w:p>
      <w:pPr>
        <w:jc w:val="left"/>
        <w:rPr>
          <w:rFonts w:hint="eastAsia" w:eastAsiaTheme="minorEastAsia"/>
          <w:sz w:val="28"/>
          <w:szCs w:val="28"/>
          <w:lang w:eastAsia="zh-CN"/>
        </w:rPr>
      </w:pPr>
      <w:r>
        <w:rPr>
          <w:rFonts w:hint="eastAsia"/>
          <w:sz w:val="28"/>
          <w:szCs w:val="28"/>
        </w:rPr>
        <w:t>甲方(聘用方</w:t>
      </w:r>
      <w:r>
        <w:rPr>
          <w:rFonts w:hint="eastAsia"/>
          <w:sz w:val="28"/>
          <w:szCs w:val="28"/>
          <w:lang w:eastAsia="zh-CN"/>
        </w:rPr>
        <w:t>）：</w:t>
      </w:r>
    </w:p>
    <w:p>
      <w:pPr>
        <w:jc w:val="left"/>
        <w:rPr>
          <w:rFonts w:hint="eastAsia"/>
          <w:sz w:val="28"/>
          <w:szCs w:val="28"/>
        </w:rPr>
      </w:pPr>
      <w:r>
        <w:rPr>
          <w:rFonts w:hint="eastAsia"/>
          <w:sz w:val="28"/>
          <w:szCs w:val="28"/>
        </w:rPr>
        <w:t>Party A (Employer)</w:t>
      </w:r>
    </w:p>
    <w:p>
      <w:pPr>
        <w:jc w:val="center"/>
        <w:rPr>
          <w:rFonts w:hint="eastAsia"/>
          <w:sz w:val="28"/>
          <w:szCs w:val="28"/>
        </w:rPr>
      </w:pPr>
    </w:p>
    <w:p>
      <w:pPr>
        <w:jc w:val="left"/>
        <w:rPr>
          <w:rFonts w:hint="eastAsia"/>
          <w:sz w:val="28"/>
          <w:szCs w:val="28"/>
          <w:lang w:eastAsia="zh-CN"/>
        </w:rPr>
      </w:pPr>
      <w:r>
        <w:rPr>
          <w:rFonts w:hint="eastAsia"/>
          <w:sz w:val="28"/>
          <w:szCs w:val="28"/>
        </w:rPr>
        <w:t>乙方(受聘方)</w:t>
      </w:r>
      <w:r>
        <w:rPr>
          <w:rFonts w:hint="eastAsia"/>
          <w:sz w:val="28"/>
          <w:szCs w:val="28"/>
          <w:lang w:val="en-US" w:eastAsia="zh-CN"/>
        </w:rPr>
        <w:t xml:space="preserve"> </w:t>
      </w:r>
      <w:r>
        <w:rPr>
          <w:rFonts w:hint="eastAsia"/>
          <w:sz w:val="28"/>
          <w:szCs w:val="28"/>
        </w:rPr>
        <w:t>姓名</w:t>
      </w:r>
      <w:r>
        <w:rPr>
          <w:rFonts w:hint="eastAsia"/>
          <w:sz w:val="28"/>
          <w:szCs w:val="28"/>
          <w:lang w:eastAsia="zh-CN"/>
        </w:rPr>
        <w:t>：</w:t>
      </w:r>
      <w:r>
        <w:rPr>
          <w:rFonts w:hint="eastAsia"/>
          <w:sz w:val="28"/>
          <w:szCs w:val="28"/>
          <w:lang w:val="en-US" w:eastAsia="zh-CN"/>
        </w:rPr>
        <w:t xml:space="preserve">                                                           </w:t>
      </w:r>
      <w:r>
        <w:rPr>
          <w:rFonts w:hint="eastAsia"/>
          <w:sz w:val="28"/>
          <w:szCs w:val="28"/>
        </w:rPr>
        <w:t>英文名</w:t>
      </w:r>
      <w:r>
        <w:rPr>
          <w:rFonts w:hint="eastAsia"/>
          <w:sz w:val="28"/>
          <w:szCs w:val="28"/>
          <w:lang w:eastAsia="zh-CN"/>
        </w:rPr>
        <w:t>：</w:t>
      </w:r>
    </w:p>
    <w:p>
      <w:pPr>
        <w:jc w:val="left"/>
        <w:rPr>
          <w:rFonts w:hint="eastAsia"/>
          <w:sz w:val="28"/>
          <w:szCs w:val="28"/>
        </w:rPr>
      </w:pPr>
      <w:r>
        <w:rPr>
          <w:rFonts w:hint="eastAsia"/>
          <w:sz w:val="28"/>
          <w:szCs w:val="28"/>
          <w:lang w:val="en-US" w:eastAsia="zh-CN"/>
        </w:rPr>
        <w:t xml:space="preserve"> </w:t>
      </w:r>
      <w:r>
        <w:rPr>
          <w:rFonts w:hint="eastAsia"/>
          <w:sz w:val="28"/>
          <w:szCs w:val="28"/>
        </w:rPr>
        <w:t>Party B (Employee) Full name</w:t>
      </w:r>
      <w:r>
        <w:rPr>
          <w:rFonts w:hint="eastAsia"/>
          <w:sz w:val="28"/>
          <w:szCs w:val="28"/>
          <w:lang w:val="en-US" w:eastAsia="zh-CN"/>
        </w:rPr>
        <w:t xml:space="preserve">                                            </w:t>
      </w:r>
      <w:r>
        <w:rPr>
          <w:rFonts w:hint="eastAsia"/>
          <w:sz w:val="28"/>
          <w:szCs w:val="28"/>
        </w:rPr>
        <w:t>English Name</w:t>
      </w:r>
    </w:p>
    <w:p>
      <w:pPr>
        <w:jc w:val="left"/>
        <w:rPr>
          <w:rFonts w:hint="default" w:eastAsiaTheme="minorEastAsia"/>
          <w:sz w:val="28"/>
          <w:szCs w:val="28"/>
          <w:lang w:val="en-US" w:eastAsia="zh-CN"/>
        </w:rPr>
      </w:pPr>
      <w:r>
        <w:rPr>
          <w:rFonts w:hint="eastAsia"/>
          <w:sz w:val="28"/>
          <w:szCs w:val="28"/>
        </w:rPr>
        <w:t>入职编号:</w:t>
      </w:r>
      <w:r>
        <w:rPr>
          <w:rFonts w:hint="eastAsia"/>
          <w:sz w:val="28"/>
          <w:szCs w:val="28"/>
          <w:lang w:val="en-US" w:eastAsia="zh-CN"/>
        </w:rPr>
        <w:t xml:space="preserve">                                                                               工作号：</w:t>
      </w:r>
    </w:p>
    <w:p>
      <w:pPr>
        <w:jc w:val="left"/>
        <w:rPr>
          <w:rFonts w:hint="eastAsia"/>
          <w:sz w:val="28"/>
          <w:szCs w:val="28"/>
        </w:rPr>
      </w:pPr>
      <w:r>
        <w:rPr>
          <w:rFonts w:hint="eastAsia"/>
          <w:sz w:val="28"/>
          <w:szCs w:val="28"/>
        </w:rPr>
        <w:t>Offer Number</w:t>
      </w:r>
      <w:r>
        <w:rPr>
          <w:rFonts w:hint="eastAsia"/>
          <w:sz w:val="28"/>
          <w:szCs w:val="28"/>
          <w:lang w:val="en-US" w:eastAsia="zh-CN"/>
        </w:rPr>
        <w:t xml:space="preserve">                                                                          </w:t>
      </w:r>
      <w:r>
        <w:rPr>
          <w:rFonts w:hint="eastAsia"/>
          <w:sz w:val="28"/>
          <w:szCs w:val="28"/>
        </w:rPr>
        <w:t>No.</w:t>
      </w:r>
    </w:p>
    <w:p>
      <w:pPr>
        <w:jc w:val="left"/>
        <w:rPr>
          <w:rFonts w:hint="eastAsia"/>
          <w:sz w:val="28"/>
          <w:szCs w:val="28"/>
        </w:rPr>
      </w:pPr>
    </w:p>
    <w:p>
      <w:pPr>
        <w:jc w:val="left"/>
        <w:rPr>
          <w:rFonts w:hint="eastAsia"/>
          <w:sz w:val="28"/>
          <w:szCs w:val="28"/>
        </w:rPr>
      </w:pPr>
      <w:r>
        <w:rPr>
          <w:rFonts w:hint="eastAsia"/>
          <w:sz w:val="28"/>
          <w:szCs w:val="28"/>
        </w:rPr>
        <w:t>In accordance with Personal Regulation of labor contract, Party A employs Party B as contract based employee. It is understood that both parties entered into this contract on the basis of equity, free will and mutual benefits.</w:t>
      </w:r>
    </w:p>
    <w:p>
      <w:pPr>
        <w:jc w:val="left"/>
        <w:rPr>
          <w:rFonts w:hint="eastAsia"/>
          <w:sz w:val="28"/>
          <w:szCs w:val="28"/>
        </w:rPr>
      </w:pPr>
    </w:p>
    <w:p>
      <w:pPr>
        <w:jc w:val="left"/>
        <w:rPr>
          <w:rFonts w:hint="eastAsia"/>
          <w:sz w:val="28"/>
          <w:szCs w:val="28"/>
          <w:lang w:eastAsia="zh-CN"/>
        </w:rPr>
      </w:pPr>
      <w:r>
        <w:rPr>
          <w:rFonts w:hint="eastAsia"/>
          <w:sz w:val="28"/>
          <w:szCs w:val="28"/>
        </w:rPr>
        <w:t>根据《公司章程》,甲方雇用乙方为项目雇员。双方都是在公平,自由意志和互惠的基础上签订本合同</w:t>
      </w:r>
      <w:r>
        <w:rPr>
          <w:rFonts w:hint="eastAsia"/>
          <w:sz w:val="28"/>
          <w:szCs w:val="28"/>
          <w:lang w:eastAsia="zh-CN"/>
        </w:rPr>
        <w:t>。</w:t>
      </w: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left"/>
        <w:rPr>
          <w:rFonts w:hint="eastAsia"/>
          <w:sz w:val="28"/>
          <w:szCs w:val="28"/>
          <w:lang w:eastAsia="zh-CN"/>
        </w:rPr>
      </w:pPr>
    </w:p>
    <w:p>
      <w:pPr>
        <w:jc w:val="center"/>
        <w:rPr>
          <w:rFonts w:hint="eastAsia"/>
          <w:sz w:val="44"/>
          <w:szCs w:val="44"/>
          <w:u w:val="single"/>
          <w:lang w:val="en-US" w:eastAsia="zh-CN"/>
        </w:rPr>
      </w:pPr>
    </w:p>
    <w:p>
      <w:pPr>
        <w:jc w:val="center"/>
        <w:rPr>
          <w:rFonts w:hint="eastAsia"/>
          <w:sz w:val="44"/>
          <w:szCs w:val="44"/>
          <w:u w:val="single"/>
          <w:lang w:val="en-US" w:eastAsia="zh-CN"/>
        </w:rPr>
      </w:pPr>
    </w:p>
    <w:p>
      <w:pPr>
        <w:jc w:val="center"/>
        <w:rPr>
          <w:rFonts w:hint="default"/>
          <w:sz w:val="52"/>
          <w:szCs w:val="52"/>
          <w:u w:val="none"/>
          <w:lang w:eastAsia="zh-CN"/>
        </w:rPr>
      </w:pPr>
      <w:r>
        <w:rPr>
          <w:rFonts w:hint="eastAsia"/>
          <w:sz w:val="52"/>
          <w:szCs w:val="52"/>
          <w:u w:val="single"/>
          <w:lang w:val="en-US" w:eastAsia="zh-CN"/>
        </w:rPr>
        <w:t xml:space="preserve">目录 </w:t>
      </w:r>
      <w:r>
        <w:rPr>
          <w:rFonts w:hint="default"/>
          <w:sz w:val="52"/>
          <w:szCs w:val="52"/>
          <w:u w:val="single"/>
          <w:lang w:eastAsia="zh-CN"/>
        </w:rPr>
        <w:t xml:space="preserve"> Contents</w:t>
      </w:r>
    </w:p>
    <w:p>
      <w:pPr>
        <w:jc w:val="left"/>
        <w:rPr>
          <w:rFonts w:hint="eastAsia"/>
          <w:sz w:val="32"/>
          <w:szCs w:val="32"/>
          <w:u w:val="none"/>
          <w:lang w:val="en-US" w:eastAsia="zh-CN"/>
        </w:rPr>
      </w:pPr>
    </w:p>
    <w:p>
      <w:pPr>
        <w:jc w:val="left"/>
        <w:rPr>
          <w:rFonts w:hint="eastAsia"/>
          <w:sz w:val="32"/>
          <w:szCs w:val="32"/>
          <w:u w:val="none"/>
          <w:lang w:val="en-US" w:eastAsia="zh-CN"/>
        </w:rPr>
      </w:pPr>
    </w:p>
    <w:p>
      <w:pPr>
        <w:jc w:val="left"/>
        <w:rPr>
          <w:rFonts w:hint="eastAsia"/>
          <w:sz w:val="32"/>
          <w:szCs w:val="32"/>
          <w:u w:val="none"/>
          <w:lang w:val="en-US" w:eastAsia="zh-CN"/>
        </w:rPr>
      </w:pPr>
    </w:p>
    <w:p>
      <w:pPr>
        <w:numPr>
          <w:ilvl w:val="0"/>
          <w:numId w:val="1"/>
        </w:numPr>
        <w:jc w:val="left"/>
        <w:rPr>
          <w:rFonts w:hint="default"/>
          <w:b/>
          <w:bCs/>
          <w:sz w:val="32"/>
          <w:szCs w:val="32"/>
          <w:u w:val="none"/>
          <w:lang w:eastAsia="zh-CN"/>
        </w:rPr>
      </w:pPr>
      <w:r>
        <w:rPr>
          <w:rFonts w:hint="eastAsia"/>
          <w:sz w:val="32"/>
          <w:szCs w:val="32"/>
          <w:u w:val="none"/>
          <w:lang w:val="en-US" w:eastAsia="zh-CN"/>
        </w:rPr>
        <w:t>合同期限</w:t>
      </w:r>
      <w:r>
        <w:rPr>
          <w:rFonts w:hint="eastAsia"/>
          <w:b/>
          <w:bCs/>
          <w:sz w:val="32"/>
          <w:szCs w:val="32"/>
          <w:u w:val="none"/>
          <w:lang w:val="en-US" w:eastAsia="zh-CN"/>
        </w:rPr>
        <w:t xml:space="preserve"> </w:t>
      </w:r>
      <w:r>
        <w:rPr>
          <w:rFonts w:hint="default"/>
          <w:b/>
          <w:bCs/>
          <w:sz w:val="32"/>
          <w:szCs w:val="32"/>
          <w:u w:val="none"/>
          <w:lang w:eastAsia="zh-CN"/>
        </w:rPr>
        <w:t xml:space="preserve"> Contract Period</w:t>
      </w:r>
    </w:p>
    <w:p>
      <w:pPr>
        <w:numPr>
          <w:ilvl w:val="0"/>
          <w:numId w:val="0"/>
        </w:numPr>
        <w:jc w:val="left"/>
        <w:rPr>
          <w:rFonts w:hint="default"/>
          <w:b/>
          <w:bCs/>
          <w:sz w:val="32"/>
          <w:szCs w:val="32"/>
          <w:u w:val="none"/>
          <w:lang w:eastAsia="zh-CN"/>
        </w:rPr>
      </w:pPr>
    </w:p>
    <w:p>
      <w:pPr>
        <w:numPr>
          <w:ilvl w:val="0"/>
          <w:numId w:val="1"/>
        </w:numPr>
        <w:jc w:val="left"/>
        <w:rPr>
          <w:rFonts w:hint="default"/>
          <w:b/>
          <w:bCs/>
          <w:sz w:val="32"/>
          <w:szCs w:val="32"/>
          <w:u w:val="none"/>
          <w:lang w:eastAsia="zh-CN"/>
        </w:rPr>
      </w:pPr>
      <w:r>
        <w:rPr>
          <w:rFonts w:hint="eastAsia"/>
          <w:b w:val="0"/>
          <w:bCs w:val="0"/>
          <w:sz w:val="32"/>
          <w:szCs w:val="32"/>
          <w:u w:val="none"/>
          <w:lang w:val="en-US" w:eastAsia="zh-CN"/>
        </w:rPr>
        <w:t>工作内容</w:t>
      </w:r>
      <w:r>
        <w:rPr>
          <w:rFonts w:hint="eastAsia"/>
          <w:b/>
          <w:bCs/>
          <w:sz w:val="32"/>
          <w:szCs w:val="32"/>
          <w:u w:val="none"/>
          <w:lang w:val="en-US" w:eastAsia="zh-CN"/>
        </w:rPr>
        <w:t xml:space="preserve"> Responsibilities</w:t>
      </w:r>
    </w:p>
    <w:p>
      <w:pPr>
        <w:numPr>
          <w:ilvl w:val="0"/>
          <w:numId w:val="0"/>
        </w:numPr>
        <w:jc w:val="left"/>
        <w:rPr>
          <w:rFonts w:hint="default"/>
          <w:b/>
          <w:bCs/>
          <w:sz w:val="32"/>
          <w:szCs w:val="32"/>
          <w:u w:val="none"/>
          <w:lang w:eastAsia="zh-CN"/>
        </w:rPr>
      </w:pPr>
    </w:p>
    <w:p>
      <w:pPr>
        <w:numPr>
          <w:ilvl w:val="0"/>
          <w:numId w:val="1"/>
        </w:numPr>
        <w:jc w:val="left"/>
        <w:rPr>
          <w:rFonts w:hint="default"/>
          <w:b/>
          <w:bCs/>
          <w:sz w:val="32"/>
          <w:szCs w:val="32"/>
          <w:u w:val="none"/>
          <w:lang w:eastAsia="zh-CN"/>
        </w:rPr>
      </w:pPr>
      <w:r>
        <w:rPr>
          <w:rFonts w:hint="eastAsia"/>
          <w:b w:val="0"/>
          <w:bCs w:val="0"/>
          <w:sz w:val="32"/>
          <w:szCs w:val="32"/>
          <w:u w:val="none"/>
          <w:lang w:val="en-US" w:eastAsia="zh-CN"/>
        </w:rPr>
        <w:t>甲方（雇主）的权利与义务</w:t>
      </w:r>
      <w:r>
        <w:rPr>
          <w:rFonts w:hint="default"/>
          <w:b/>
          <w:bCs/>
          <w:sz w:val="32"/>
          <w:szCs w:val="32"/>
          <w:u w:val="none"/>
          <w:lang w:eastAsia="zh-CN"/>
        </w:rPr>
        <w:t xml:space="preserve"> Rights and Obligat</w:t>
      </w:r>
      <w:r>
        <w:rPr>
          <w:rFonts w:hint="eastAsia"/>
          <w:b/>
          <w:bCs/>
          <w:sz w:val="32"/>
          <w:szCs w:val="32"/>
          <w:u w:val="none"/>
          <w:lang w:val="en-US" w:eastAsia="zh-CN"/>
        </w:rPr>
        <w:t>i</w:t>
      </w:r>
      <w:r>
        <w:rPr>
          <w:rFonts w:hint="default"/>
          <w:b/>
          <w:bCs/>
          <w:sz w:val="32"/>
          <w:szCs w:val="32"/>
          <w:u w:val="none"/>
          <w:lang w:eastAsia="zh-CN"/>
        </w:rPr>
        <w:t xml:space="preserve">ons of </w:t>
      </w:r>
      <w:r>
        <w:rPr>
          <w:rFonts w:hint="eastAsia"/>
          <w:b/>
          <w:bCs/>
          <w:sz w:val="32"/>
          <w:szCs w:val="32"/>
          <w:u w:val="none"/>
          <w:lang w:val="en-US" w:eastAsia="zh-CN"/>
        </w:rPr>
        <w:t>Party A</w:t>
      </w:r>
    </w:p>
    <w:p>
      <w:pPr>
        <w:numPr>
          <w:ilvl w:val="0"/>
          <w:numId w:val="0"/>
        </w:numPr>
        <w:jc w:val="left"/>
        <w:rPr>
          <w:rFonts w:hint="default"/>
          <w:b/>
          <w:bCs/>
          <w:sz w:val="32"/>
          <w:szCs w:val="32"/>
          <w:u w:val="none"/>
          <w:lang w:eastAsia="zh-CN"/>
        </w:rPr>
      </w:pPr>
    </w:p>
    <w:p>
      <w:pPr>
        <w:numPr>
          <w:ilvl w:val="0"/>
          <w:numId w:val="1"/>
        </w:numPr>
        <w:jc w:val="left"/>
        <w:rPr>
          <w:rFonts w:hint="default"/>
          <w:b/>
          <w:bCs/>
          <w:sz w:val="32"/>
          <w:szCs w:val="32"/>
          <w:u w:val="none"/>
          <w:lang w:eastAsia="zh-CN"/>
        </w:rPr>
      </w:pPr>
      <w:r>
        <w:rPr>
          <w:rFonts w:hint="eastAsia"/>
          <w:b w:val="0"/>
          <w:bCs w:val="0"/>
          <w:sz w:val="32"/>
          <w:szCs w:val="32"/>
          <w:u w:val="none"/>
          <w:lang w:val="en-US" w:eastAsia="zh-CN"/>
        </w:rPr>
        <w:t xml:space="preserve">乙方 （雇员）的权利与义务 </w:t>
      </w:r>
      <w:r>
        <w:rPr>
          <w:rFonts w:hint="eastAsia"/>
          <w:b/>
          <w:bCs/>
          <w:sz w:val="32"/>
          <w:szCs w:val="32"/>
          <w:u w:val="none"/>
          <w:lang w:val="en-US" w:eastAsia="zh-CN"/>
        </w:rPr>
        <w:t>Right and Obligations of Party B</w:t>
      </w:r>
    </w:p>
    <w:p>
      <w:pPr>
        <w:numPr>
          <w:ilvl w:val="0"/>
          <w:numId w:val="0"/>
        </w:numPr>
        <w:jc w:val="left"/>
        <w:rPr>
          <w:rFonts w:hint="default"/>
          <w:b/>
          <w:bCs/>
          <w:sz w:val="32"/>
          <w:szCs w:val="32"/>
          <w:u w:val="none"/>
          <w:lang w:eastAsia="zh-CN"/>
        </w:rPr>
      </w:pPr>
    </w:p>
    <w:p>
      <w:pPr>
        <w:numPr>
          <w:ilvl w:val="0"/>
          <w:numId w:val="1"/>
        </w:numPr>
        <w:jc w:val="left"/>
        <w:rPr>
          <w:rFonts w:hint="default"/>
          <w:b/>
          <w:bCs/>
          <w:sz w:val="32"/>
          <w:szCs w:val="32"/>
          <w:u w:val="none"/>
          <w:lang w:eastAsia="zh-CN"/>
        </w:rPr>
      </w:pPr>
      <w:r>
        <w:rPr>
          <w:rFonts w:hint="eastAsia"/>
          <w:b w:val="0"/>
          <w:bCs w:val="0"/>
          <w:sz w:val="32"/>
          <w:szCs w:val="32"/>
          <w:u w:val="none"/>
          <w:lang w:val="en-US" w:eastAsia="zh-CN"/>
        </w:rPr>
        <w:t>聘用合同的解除,终止,续订</w:t>
      </w:r>
      <w:r>
        <w:rPr>
          <w:rFonts w:hint="eastAsia"/>
          <w:b/>
          <w:bCs/>
          <w:sz w:val="32"/>
          <w:szCs w:val="32"/>
          <w:u w:val="none"/>
          <w:lang w:val="en-US" w:eastAsia="zh-CN"/>
        </w:rPr>
        <w:t xml:space="preserve"> Contract Renew and Termination</w:t>
      </w:r>
    </w:p>
    <w:p>
      <w:pPr>
        <w:numPr>
          <w:ilvl w:val="0"/>
          <w:numId w:val="0"/>
        </w:numPr>
        <w:jc w:val="left"/>
        <w:rPr>
          <w:rFonts w:hint="default"/>
          <w:b/>
          <w:bCs/>
          <w:sz w:val="32"/>
          <w:szCs w:val="32"/>
          <w:u w:val="none"/>
          <w:lang w:eastAsia="zh-CN"/>
        </w:rPr>
      </w:pPr>
    </w:p>
    <w:p>
      <w:pPr>
        <w:numPr>
          <w:ilvl w:val="0"/>
          <w:numId w:val="1"/>
        </w:numPr>
        <w:jc w:val="left"/>
        <w:rPr>
          <w:rFonts w:hint="default"/>
          <w:b/>
          <w:bCs/>
          <w:sz w:val="32"/>
          <w:szCs w:val="32"/>
          <w:u w:val="none"/>
          <w:lang w:eastAsia="zh-CN"/>
        </w:rPr>
      </w:pPr>
      <w:r>
        <w:rPr>
          <w:rFonts w:hint="eastAsia"/>
          <w:b w:val="0"/>
          <w:bCs w:val="0"/>
          <w:sz w:val="32"/>
          <w:szCs w:val="32"/>
          <w:u w:val="none"/>
          <w:lang w:val="en-US" w:eastAsia="zh-CN"/>
        </w:rPr>
        <w:t>违反合同的责任和争议解决</w:t>
      </w:r>
      <w:r>
        <w:rPr>
          <w:rFonts w:hint="eastAsia"/>
          <w:b/>
          <w:bCs/>
          <w:sz w:val="32"/>
          <w:szCs w:val="32"/>
          <w:u w:val="none"/>
          <w:lang w:val="en-US" w:eastAsia="zh-CN"/>
        </w:rPr>
        <w:t>Liabilities Resulting from Breach</w:t>
      </w:r>
    </w:p>
    <w:p>
      <w:pPr>
        <w:numPr>
          <w:ilvl w:val="0"/>
          <w:numId w:val="0"/>
        </w:numPr>
        <w:jc w:val="left"/>
        <w:rPr>
          <w:rFonts w:hint="default"/>
          <w:b/>
          <w:bCs/>
          <w:sz w:val="32"/>
          <w:szCs w:val="32"/>
          <w:u w:val="none"/>
          <w:lang w:eastAsia="zh-CN"/>
        </w:rPr>
      </w:pPr>
      <w:r>
        <w:rPr>
          <w:rFonts w:hint="eastAsia"/>
          <w:b/>
          <w:bCs/>
          <w:sz w:val="32"/>
          <w:szCs w:val="32"/>
          <w:u w:val="none"/>
          <w:lang w:val="en-US" w:eastAsia="zh-CN"/>
        </w:rPr>
        <w:t xml:space="preserve"> of Contract</w:t>
      </w:r>
    </w:p>
    <w:p>
      <w:pPr>
        <w:numPr>
          <w:ilvl w:val="0"/>
          <w:numId w:val="0"/>
        </w:numPr>
        <w:jc w:val="left"/>
        <w:rPr>
          <w:rFonts w:hint="eastAsia"/>
          <w:b w:val="0"/>
          <w:bCs w:val="0"/>
          <w:sz w:val="32"/>
          <w:szCs w:val="32"/>
          <w:u w:val="none"/>
          <w:lang w:val="en-US" w:eastAsia="zh-CN"/>
        </w:rPr>
      </w:pPr>
    </w:p>
    <w:p>
      <w:pPr>
        <w:numPr>
          <w:ilvl w:val="0"/>
          <w:numId w:val="1"/>
        </w:numPr>
        <w:ind w:left="0" w:leftChars="0" w:firstLine="0" w:firstLineChars="0"/>
        <w:jc w:val="left"/>
        <w:rPr>
          <w:rFonts w:hint="eastAsia"/>
          <w:b/>
          <w:bCs/>
          <w:sz w:val="32"/>
          <w:szCs w:val="32"/>
          <w:u w:val="none"/>
          <w:lang w:val="en-US" w:eastAsia="zh-CN"/>
        </w:rPr>
      </w:pPr>
      <w:r>
        <w:rPr>
          <w:rFonts w:hint="eastAsia"/>
          <w:b w:val="0"/>
          <w:bCs w:val="0"/>
          <w:sz w:val="32"/>
          <w:szCs w:val="32"/>
          <w:u w:val="none"/>
          <w:lang w:val="en-US" w:eastAsia="zh-CN"/>
        </w:rPr>
        <w:t>保密制度</w:t>
      </w:r>
      <w:r>
        <w:rPr>
          <w:rFonts w:hint="eastAsia"/>
          <w:b/>
          <w:bCs/>
          <w:sz w:val="32"/>
          <w:szCs w:val="32"/>
          <w:u w:val="none"/>
          <w:lang w:val="en-US" w:eastAsia="zh-CN"/>
        </w:rPr>
        <w:t xml:space="preserve">Confidentiality Policy </w:t>
      </w: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left"/>
        <w:rPr>
          <w:rFonts w:hint="default"/>
          <w:b/>
          <w:bCs/>
          <w:sz w:val="32"/>
          <w:szCs w:val="32"/>
          <w:u w:val="none"/>
          <w:lang w:val="en-US" w:eastAsia="zh-CN"/>
        </w:rPr>
      </w:pPr>
    </w:p>
    <w:p>
      <w:pPr>
        <w:numPr>
          <w:ilvl w:val="0"/>
          <w:numId w:val="0"/>
        </w:numPr>
        <w:jc w:val="center"/>
        <w:rPr>
          <w:rFonts w:hint="default"/>
          <w:b/>
          <w:bCs/>
          <w:sz w:val="28"/>
          <w:szCs w:val="28"/>
          <w:u w:val="none"/>
          <w:lang w:val="en-US" w:eastAsia="zh-CN"/>
        </w:rPr>
      </w:pPr>
      <w:r>
        <w:rPr>
          <w:rFonts w:hint="default"/>
          <w:b/>
          <w:bCs/>
          <w:sz w:val="28"/>
          <w:szCs w:val="28"/>
          <w:u w:val="none"/>
          <w:lang w:val="en-US" w:eastAsia="zh-CN"/>
        </w:rPr>
        <w:t>第一条合同期限</w:t>
      </w:r>
    </w:p>
    <w:p>
      <w:pPr>
        <w:numPr>
          <w:ilvl w:val="0"/>
          <w:numId w:val="0"/>
        </w:numPr>
        <w:jc w:val="center"/>
        <w:rPr>
          <w:rFonts w:hint="default"/>
          <w:b/>
          <w:bCs/>
          <w:sz w:val="28"/>
          <w:szCs w:val="28"/>
          <w:u w:val="none"/>
          <w:lang w:val="en-US" w:eastAsia="zh-CN"/>
        </w:rPr>
      </w:pPr>
      <w:r>
        <w:rPr>
          <w:rFonts w:hint="default"/>
          <w:b/>
          <w:bCs/>
          <w:sz w:val="28"/>
          <w:szCs w:val="28"/>
          <w:u w:val="none"/>
          <w:lang w:val="en-US" w:eastAsia="zh-CN"/>
        </w:rPr>
        <w:t>Contract Period</w:t>
      </w:r>
    </w:p>
    <w:p>
      <w:pPr>
        <w:numPr>
          <w:ilvl w:val="0"/>
          <w:numId w:val="0"/>
        </w:numPr>
        <w:jc w:val="center"/>
        <w:rPr>
          <w:rFonts w:hint="default"/>
          <w:b/>
          <w:bCs/>
          <w:sz w:val="32"/>
          <w:szCs w:val="32"/>
          <w:u w:val="none"/>
          <w:lang w:val="en-US" w:eastAsia="zh-CN"/>
        </w:rPr>
      </w:pP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1.</w:t>
      </w:r>
      <w:r>
        <w:rPr>
          <w:rFonts w:hint="default"/>
          <w:b w:val="0"/>
          <w:bCs w:val="0"/>
          <w:color w:val="000000" w:themeColor="text1"/>
          <w:sz w:val="24"/>
          <w:szCs w:val="24"/>
          <w:u w:val="none"/>
          <w:lang w:val="en-US" w:eastAsia="zh-CN"/>
          <w14:textFill>
            <w14:solidFill>
              <w14:schemeClr w14:val="tx1"/>
            </w14:solidFill>
          </w14:textFill>
        </w:rPr>
        <w:t xml:space="preserve"> </w:t>
      </w:r>
      <w:r>
        <w:rPr>
          <w:rFonts w:hint="eastAsia"/>
          <w:b w:val="0"/>
          <w:bCs w:val="0"/>
          <w:color w:val="000000" w:themeColor="text1"/>
          <w:sz w:val="24"/>
          <w:szCs w:val="24"/>
          <w:u w:val="none"/>
          <w:lang w:val="en-US" w:eastAsia="zh-CN"/>
          <w14:textFill>
            <w14:solidFill>
              <w14:schemeClr w14:val="tx1"/>
            </w14:solidFill>
          </w14:textFill>
        </w:rPr>
        <w:t>雇</w:t>
      </w:r>
      <w:r>
        <w:rPr>
          <w:rFonts w:hint="default"/>
          <w:b w:val="0"/>
          <w:bCs w:val="0"/>
          <w:sz w:val="24"/>
          <w:szCs w:val="24"/>
          <w:u w:val="none"/>
          <w:lang w:val="en-US" w:eastAsia="zh-CN"/>
        </w:rPr>
        <w:t>用雇员应担任</w:t>
      </w:r>
      <w:r>
        <w:rPr>
          <w:rFonts w:hint="eastAsia"/>
          <w:b w:val="0"/>
          <w:bCs w:val="0"/>
          <w:sz w:val="24"/>
          <w:szCs w:val="24"/>
          <w:u w:val="none"/>
          <w:lang w:val="en-US" w:eastAsia="zh-CN"/>
        </w:rPr>
        <w:t>_____________</w:t>
      </w:r>
      <w:r>
        <w:rPr>
          <w:rFonts w:hint="default"/>
          <w:b w:val="0"/>
          <w:bCs w:val="0"/>
          <w:sz w:val="24"/>
          <w:szCs w:val="24"/>
          <w:u w:val="none"/>
          <w:lang w:val="en-US" w:eastAsia="zh-CN"/>
        </w:rPr>
        <w:t>公司</w:t>
      </w:r>
      <w:r>
        <w:rPr>
          <w:rFonts w:hint="eastAsia"/>
          <w:b w:val="0"/>
          <w:bCs w:val="0"/>
          <w:sz w:val="24"/>
          <w:szCs w:val="24"/>
          <w:u w:val="none"/>
          <w:lang w:val="en-US" w:eastAsia="zh-CN"/>
        </w:rPr>
        <w:t>______________</w:t>
      </w:r>
      <w:r>
        <w:rPr>
          <w:rFonts w:hint="default"/>
          <w:b w:val="0"/>
          <w:bCs w:val="0"/>
          <w:sz w:val="24"/>
          <w:szCs w:val="24"/>
          <w:u w:val="none"/>
          <w:lang w:val="en-US" w:eastAsia="zh-CN"/>
        </w:rPr>
        <w:t>岗位</w:t>
      </w:r>
      <w:r>
        <w:rPr>
          <w:rFonts w:hint="eastAsia"/>
          <w:b w:val="0"/>
          <w:bCs w:val="0"/>
          <w:sz w:val="24"/>
          <w:szCs w:val="24"/>
          <w:u w:val="none"/>
          <w:lang w:val="en-US" w:eastAsia="zh-CN"/>
        </w:rPr>
        <w:t>,</w:t>
      </w:r>
      <w:r>
        <w:rPr>
          <w:rFonts w:hint="default"/>
          <w:b w:val="0"/>
          <w:bCs w:val="0"/>
          <w:sz w:val="24"/>
          <w:szCs w:val="24"/>
          <w:u w:val="none"/>
          <w:lang w:val="en-US" w:eastAsia="zh-CN"/>
        </w:rPr>
        <w:t>他应股行分配给他的职责并存效执行其职责所必需的其他任何任务</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 xml:space="preserve"> The employee's shall be employed to work as</w:t>
      </w:r>
      <w:r>
        <w:rPr>
          <w:rFonts w:hint="eastAsia"/>
          <w:b w:val="0"/>
          <w:bCs w:val="0"/>
          <w:sz w:val="24"/>
          <w:szCs w:val="24"/>
          <w:u w:val="none"/>
          <w:lang w:val="en-US" w:eastAsia="zh-CN"/>
        </w:rPr>
        <w:t>___________</w:t>
      </w:r>
      <w:r>
        <w:rPr>
          <w:rFonts w:hint="default"/>
          <w:b w:val="0"/>
          <w:bCs w:val="0"/>
          <w:sz w:val="24"/>
          <w:szCs w:val="24"/>
          <w:u w:val="none"/>
          <w:lang w:val="en-US" w:eastAsia="zh-CN"/>
        </w:rPr>
        <w:t>department shall perform the responsibilities assigned to him/her and any additional tasks that are necessary to carry out his/her duties effectively</w:t>
      </w:r>
      <w:r>
        <w:rPr>
          <w:rFonts w:hint="eastAsia"/>
          <w:b w:val="0"/>
          <w:bCs w:val="0"/>
          <w:sz w:val="24"/>
          <w:szCs w:val="24"/>
          <w:u w:val="none"/>
          <w:lang w:val="en-US" w:eastAsia="zh-CN"/>
        </w:rPr>
        <w:t>.</w:t>
      </w:r>
    </w:p>
    <w:p>
      <w:pPr>
        <w:numPr>
          <w:ilvl w:val="0"/>
          <w:numId w:val="0"/>
        </w:numPr>
        <w:jc w:val="left"/>
        <w:rPr>
          <w:rFonts w:hint="default"/>
          <w:b w:val="0"/>
          <w:bCs w:val="0"/>
          <w:sz w:val="24"/>
          <w:szCs w:val="24"/>
          <w:u w:val="none"/>
          <w:lang w:val="en-US" w:eastAsia="zh-CN"/>
        </w:rPr>
      </w:pPr>
    </w:p>
    <w:p>
      <w:pPr>
        <w:numPr>
          <w:ilvl w:val="0"/>
          <w:numId w:val="0"/>
        </w:numPr>
        <w:jc w:val="left"/>
        <w:rPr>
          <w:rFonts w:hint="default"/>
          <w:b w:val="0"/>
          <w:bCs w:val="0"/>
          <w:sz w:val="24"/>
          <w:szCs w:val="24"/>
          <w:u w:val="none"/>
          <w:lang w:val="en-US" w:eastAsia="zh-CN"/>
        </w:rPr>
      </w:pPr>
      <w:r>
        <w:rPr>
          <w:rFonts w:hint="eastAsia"/>
          <w:b w:val="0"/>
          <w:bCs w:val="0"/>
          <w:sz w:val="24"/>
          <w:szCs w:val="24"/>
          <w:u w:val="none"/>
          <w:lang w:val="en-US" w:eastAsia="zh-CN"/>
        </w:rPr>
        <w:t>2.雇</w:t>
      </w:r>
      <w:r>
        <w:rPr>
          <w:rFonts w:hint="default"/>
          <w:b w:val="0"/>
          <w:bCs w:val="0"/>
          <w:sz w:val="24"/>
          <w:szCs w:val="24"/>
          <w:u w:val="none"/>
          <w:lang w:val="en-US" w:eastAsia="zh-CN"/>
        </w:rPr>
        <w:t>员的合同应自</w:t>
      </w:r>
      <w:r>
        <w:rPr>
          <w:rFonts w:hint="default"/>
          <w:b w:val="0"/>
          <w:bCs w:val="0"/>
          <w:sz w:val="24"/>
          <w:szCs w:val="24"/>
          <w:u w:val="single"/>
          <w:lang w:val="en-US" w:eastAsia="zh-CN"/>
        </w:rPr>
        <w:t xml:space="preserve"> 2</w:t>
      </w:r>
      <w:ins w:id="0" w:author="请叫我阿宅" w:date="2022-01-28T13:34:17Z">
        <w:r>
          <w:rPr>
            <w:rFonts w:hint="eastAsia"/>
            <w:b w:val="0"/>
            <w:bCs w:val="0"/>
            <w:sz w:val="24"/>
            <w:szCs w:val="24"/>
            <w:u w:val="single"/>
            <w:lang w:val="en-US" w:eastAsia="zh-CN"/>
          </w:rPr>
          <w:t>2</w:t>
        </w:r>
      </w:ins>
      <w:r>
        <w:rPr>
          <w:rFonts w:hint="default"/>
          <w:b w:val="0"/>
          <w:bCs w:val="0"/>
          <w:sz w:val="24"/>
          <w:szCs w:val="24"/>
          <w:u w:val="none"/>
          <w:lang w:val="en-US" w:eastAsia="zh-CN"/>
        </w:rPr>
        <w:t>年</w:t>
      </w:r>
      <w:r>
        <w:rPr>
          <w:rFonts w:hint="eastAsia"/>
          <w:b w:val="0"/>
          <w:bCs w:val="0"/>
          <w:sz w:val="24"/>
          <w:szCs w:val="24"/>
          <w:u w:val="none"/>
          <w:lang w:val="en-US" w:eastAsia="zh-CN"/>
        </w:rPr>
        <w:t>_____</w:t>
      </w:r>
      <w:r>
        <w:rPr>
          <w:rFonts w:hint="default"/>
          <w:b w:val="0"/>
          <w:bCs w:val="0"/>
          <w:sz w:val="24"/>
          <w:szCs w:val="24"/>
          <w:u w:val="none"/>
          <w:lang w:val="en-US" w:eastAsia="zh-CN"/>
        </w:rPr>
        <w:t>月</w:t>
      </w:r>
      <w:r>
        <w:rPr>
          <w:rFonts w:hint="eastAsia"/>
          <w:b w:val="0"/>
          <w:bCs w:val="0"/>
          <w:sz w:val="24"/>
          <w:szCs w:val="24"/>
          <w:u w:val="none"/>
          <w:lang w:val="en-US" w:eastAsia="zh-CN"/>
        </w:rPr>
        <w:t>____</w:t>
      </w:r>
      <w:r>
        <w:rPr>
          <w:rFonts w:hint="default"/>
          <w:b w:val="0"/>
          <w:bCs w:val="0"/>
          <w:sz w:val="24"/>
          <w:szCs w:val="24"/>
          <w:u w:val="none"/>
          <w:lang w:val="en-US" w:eastAsia="zh-CN"/>
        </w:rPr>
        <w:t>日至</w:t>
      </w:r>
      <w:r>
        <w:rPr>
          <w:rFonts w:hint="default"/>
          <w:b w:val="0"/>
          <w:bCs w:val="0"/>
          <w:sz w:val="24"/>
          <w:szCs w:val="24"/>
          <w:u w:val="single"/>
          <w:lang w:val="en-US" w:eastAsia="zh-CN"/>
        </w:rPr>
        <w:t>2</w:t>
      </w:r>
      <w:ins w:id="1" w:author="请叫我阿宅" w:date="2022-01-28T13:34:21Z">
        <w:r>
          <w:rPr>
            <w:rFonts w:hint="eastAsia"/>
            <w:b w:val="0"/>
            <w:bCs w:val="0"/>
            <w:sz w:val="24"/>
            <w:szCs w:val="24"/>
            <w:u w:val="single"/>
            <w:lang w:val="en-US" w:eastAsia="zh-CN"/>
          </w:rPr>
          <w:t>4</w:t>
        </w:r>
      </w:ins>
      <w:r>
        <w:rPr>
          <w:rFonts w:hint="default"/>
          <w:b w:val="0"/>
          <w:bCs w:val="0"/>
          <w:sz w:val="24"/>
          <w:szCs w:val="24"/>
          <w:u w:val="none"/>
          <w:lang w:val="en-US" w:eastAsia="zh-CN"/>
        </w:rPr>
        <w:t>年</w:t>
      </w:r>
      <w:r>
        <w:rPr>
          <w:rFonts w:hint="eastAsia"/>
          <w:b w:val="0"/>
          <w:bCs w:val="0"/>
          <w:sz w:val="24"/>
          <w:szCs w:val="24"/>
          <w:u w:val="none"/>
          <w:lang w:val="en-US" w:eastAsia="zh-CN"/>
        </w:rPr>
        <w:t>______月_____</w:t>
      </w:r>
      <w:r>
        <w:rPr>
          <w:rFonts w:hint="default"/>
          <w:b w:val="0"/>
          <w:bCs w:val="0"/>
          <w:sz w:val="24"/>
          <w:szCs w:val="24"/>
          <w:u w:val="none"/>
          <w:lang w:val="en-US" w:eastAsia="zh-CN"/>
        </w:rPr>
        <w:t xml:space="preserve">日固定为两(2)年,未能在试用期期间达到就业标准可能成为雇员被解雇的理由 </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Employee's contract shall be for a fixed period of TWO (2) years from</w:t>
      </w:r>
      <w:r>
        <w:rPr>
          <w:rFonts w:hint="eastAsia"/>
          <w:b w:val="0"/>
          <w:bCs w:val="0"/>
          <w:sz w:val="24"/>
          <w:szCs w:val="24"/>
          <w:u w:val="none"/>
          <w:lang w:val="en-US" w:eastAsia="zh-CN"/>
        </w:rPr>
        <w:t>_____</w:t>
      </w:r>
      <w:r>
        <w:rPr>
          <w:rFonts w:hint="default"/>
          <w:b w:val="0"/>
          <w:bCs w:val="0"/>
          <w:sz w:val="24"/>
          <w:szCs w:val="24"/>
          <w:u w:val="none"/>
          <w:lang w:val="en-US" w:eastAsia="zh-CN"/>
        </w:rPr>
        <w:t>to</w:t>
      </w:r>
      <w:r>
        <w:rPr>
          <w:rFonts w:hint="eastAsia"/>
          <w:b w:val="0"/>
          <w:bCs w:val="0"/>
          <w:sz w:val="24"/>
          <w:szCs w:val="24"/>
          <w:u w:val="none"/>
          <w:lang w:val="en-US" w:eastAsia="zh-CN"/>
        </w:rPr>
        <w:t>_______.</w:t>
      </w:r>
      <w:r>
        <w:rPr>
          <w:rFonts w:hint="default"/>
          <w:b w:val="0"/>
          <w:bCs w:val="0"/>
          <w:sz w:val="24"/>
          <w:szCs w:val="24"/>
          <w:u w:val="none"/>
          <w:lang w:val="en-US" w:eastAsia="zh-CN"/>
        </w:rPr>
        <w:t>Failure to</w:t>
      </w:r>
      <w:r>
        <w:rPr>
          <w:rFonts w:hint="eastAsia"/>
          <w:b w:val="0"/>
          <w:bCs w:val="0"/>
          <w:sz w:val="24"/>
          <w:szCs w:val="24"/>
          <w:u w:val="none"/>
          <w:lang w:val="en-US" w:eastAsia="zh-CN"/>
        </w:rPr>
        <w:t xml:space="preserve"> </w:t>
      </w:r>
      <w:r>
        <w:rPr>
          <w:rFonts w:hint="default"/>
          <w:b w:val="0"/>
          <w:bCs w:val="0"/>
          <w:sz w:val="24"/>
          <w:szCs w:val="24"/>
          <w:u w:val="none"/>
          <w:lang w:val="en-US" w:eastAsia="zh-CN"/>
        </w:rPr>
        <w:t>meet the employment standards during the trial period may result in employee being dismissed</w:t>
      </w:r>
      <w:r>
        <w:rPr>
          <w:rFonts w:hint="eastAsia"/>
          <w:b w:val="0"/>
          <w:bCs w:val="0"/>
          <w:sz w:val="24"/>
          <w:szCs w:val="24"/>
          <w:u w:val="none"/>
          <w:lang w:val="en-US" w:eastAsia="zh-CN"/>
        </w:rPr>
        <w:t>.</w:t>
      </w:r>
    </w:p>
    <w:p>
      <w:pPr>
        <w:numPr>
          <w:ilvl w:val="0"/>
          <w:numId w:val="0"/>
        </w:numPr>
        <w:jc w:val="left"/>
        <w:rPr>
          <w:rFonts w:hint="default"/>
          <w:b w:val="0"/>
          <w:bCs w:val="0"/>
          <w:sz w:val="24"/>
          <w:szCs w:val="24"/>
          <w:u w:val="none"/>
          <w:lang w:val="en-US" w:eastAsia="zh-CN"/>
        </w:rPr>
      </w:pPr>
    </w:p>
    <w:p>
      <w:pPr>
        <w:numPr>
          <w:ilvl w:val="0"/>
          <w:numId w:val="0"/>
        </w:numPr>
        <w:ind w:firstLine="480" w:firstLineChars="200"/>
        <w:jc w:val="left"/>
        <w:rPr>
          <w:rFonts w:hint="eastAsia"/>
          <w:b w:val="0"/>
          <w:bCs w:val="0"/>
          <w:sz w:val="24"/>
          <w:szCs w:val="24"/>
          <w:u w:val="none"/>
          <w:lang w:val="en-US" w:eastAsia="zh-CN"/>
        </w:rPr>
      </w:pPr>
      <w:r>
        <w:rPr>
          <w:rFonts w:hint="default"/>
          <w:b w:val="0"/>
          <w:bCs w:val="0"/>
          <w:sz w:val="24"/>
          <w:szCs w:val="24"/>
          <w:u w:val="none"/>
          <w:lang w:val="en-US" w:eastAsia="zh-CN"/>
        </w:rPr>
        <w:t xml:space="preserve">2.1 适用期,雇员的薪资为每月(RMB) </w:t>
      </w:r>
      <w:r>
        <w:rPr>
          <w:rFonts w:hint="eastAsia"/>
          <w:b w:val="0"/>
          <w:bCs w:val="0"/>
          <w:sz w:val="24"/>
          <w:szCs w:val="24"/>
          <w:u w:val="none"/>
          <w:lang w:val="en-US" w:eastAsia="zh-CN"/>
        </w:rPr>
        <w:t>__________.</w:t>
      </w:r>
    </w:p>
    <w:p>
      <w:pPr>
        <w:numPr>
          <w:ilvl w:val="0"/>
          <w:numId w:val="0"/>
        </w:numPr>
        <w:ind w:firstLine="720" w:firstLineChars="300"/>
        <w:jc w:val="left"/>
        <w:rPr>
          <w:rFonts w:hint="default"/>
          <w:b w:val="0"/>
          <w:bCs w:val="0"/>
          <w:sz w:val="24"/>
          <w:szCs w:val="24"/>
          <w:u w:val="none"/>
          <w:lang w:val="en-US" w:eastAsia="zh-CN"/>
        </w:rPr>
      </w:pPr>
      <w:r>
        <w:rPr>
          <w:rFonts w:hint="default"/>
          <w:b w:val="0"/>
          <w:bCs w:val="0"/>
          <w:sz w:val="24"/>
          <w:szCs w:val="24"/>
          <w:u w:val="none"/>
          <w:lang w:val="en-US" w:eastAsia="zh-CN"/>
        </w:rPr>
        <w:t>Probation period, Employee shall earn a salary of (RMB)</w:t>
      </w:r>
      <w:r>
        <w:rPr>
          <w:rFonts w:hint="eastAsia"/>
          <w:b w:val="0"/>
          <w:bCs w:val="0"/>
          <w:sz w:val="24"/>
          <w:szCs w:val="24"/>
          <w:u w:val="none"/>
          <w:lang w:val="en-US" w:eastAsia="zh-CN"/>
        </w:rPr>
        <w:t>_________</w:t>
      </w:r>
      <w:r>
        <w:rPr>
          <w:rFonts w:hint="default"/>
          <w:b w:val="0"/>
          <w:bCs w:val="0"/>
          <w:sz w:val="24"/>
          <w:szCs w:val="24"/>
          <w:u w:val="none"/>
          <w:lang w:val="en-US" w:eastAsia="zh-CN"/>
        </w:rPr>
        <w:t>per month</w:t>
      </w:r>
    </w:p>
    <w:p>
      <w:pPr>
        <w:numPr>
          <w:ilvl w:val="0"/>
          <w:numId w:val="0"/>
        </w:numPr>
        <w:jc w:val="left"/>
        <w:rPr>
          <w:rFonts w:hint="default"/>
          <w:b w:val="0"/>
          <w:bCs w:val="0"/>
          <w:sz w:val="24"/>
          <w:szCs w:val="24"/>
          <w:u w:val="none"/>
          <w:lang w:val="en-US" w:eastAsia="zh-CN"/>
        </w:rPr>
      </w:pPr>
    </w:p>
    <w:p>
      <w:pPr>
        <w:numPr>
          <w:ilvl w:val="0"/>
          <w:numId w:val="0"/>
        </w:numPr>
        <w:ind w:firstLine="480" w:firstLineChars="200"/>
        <w:jc w:val="left"/>
        <w:rPr>
          <w:rFonts w:hint="default"/>
          <w:b w:val="0"/>
          <w:bCs w:val="0"/>
          <w:sz w:val="24"/>
          <w:szCs w:val="24"/>
          <w:u w:val="none"/>
          <w:lang w:val="en-US" w:eastAsia="zh-CN"/>
        </w:rPr>
      </w:pPr>
      <w:r>
        <w:rPr>
          <w:rFonts w:hint="default"/>
          <w:b w:val="0"/>
          <w:bCs w:val="0"/>
          <w:sz w:val="24"/>
          <w:szCs w:val="24"/>
          <w:u w:val="none"/>
          <w:lang w:val="en-US" w:eastAsia="zh-CN"/>
        </w:rPr>
        <w:t>2.2 转正,雇员的薪资为每月(RMB)</w:t>
      </w:r>
      <w:r>
        <w:rPr>
          <w:rFonts w:hint="eastAsia"/>
          <w:b w:val="0"/>
          <w:bCs w:val="0"/>
          <w:sz w:val="24"/>
          <w:szCs w:val="24"/>
          <w:u w:val="none"/>
          <w:lang w:val="en-US" w:eastAsia="zh-CN"/>
        </w:rPr>
        <w:t>__________.</w:t>
      </w:r>
      <w:r>
        <w:rPr>
          <w:rFonts w:hint="default"/>
          <w:b w:val="0"/>
          <w:bCs w:val="0"/>
          <w:sz w:val="24"/>
          <w:szCs w:val="24"/>
          <w:u w:val="none"/>
          <w:lang w:val="en-US" w:eastAsia="zh-CN"/>
        </w:rPr>
        <w:t xml:space="preserve"> </w:t>
      </w:r>
    </w:p>
    <w:p>
      <w:pPr>
        <w:numPr>
          <w:ilvl w:val="0"/>
          <w:numId w:val="0"/>
        </w:numPr>
        <w:ind w:firstLine="720" w:firstLineChars="300"/>
        <w:jc w:val="left"/>
        <w:rPr>
          <w:rFonts w:hint="default"/>
          <w:b w:val="0"/>
          <w:bCs w:val="0"/>
          <w:sz w:val="24"/>
          <w:szCs w:val="24"/>
          <w:u w:val="none"/>
          <w:lang w:val="en-US" w:eastAsia="zh-CN"/>
        </w:rPr>
      </w:pPr>
      <w:r>
        <w:rPr>
          <w:rFonts w:hint="default"/>
          <w:b w:val="0"/>
          <w:bCs w:val="0"/>
          <w:sz w:val="24"/>
          <w:szCs w:val="24"/>
          <w:u w:val="none"/>
          <w:lang w:val="en-US" w:eastAsia="zh-CN"/>
        </w:rPr>
        <w:t>After probation period, Employee shall ear a salary of(RMB)</w:t>
      </w:r>
      <w:r>
        <w:rPr>
          <w:rFonts w:hint="eastAsia"/>
          <w:b w:val="0"/>
          <w:bCs w:val="0"/>
          <w:sz w:val="24"/>
          <w:szCs w:val="24"/>
          <w:u w:val="none"/>
          <w:lang w:val="en-US" w:eastAsia="zh-CN"/>
        </w:rPr>
        <w:t>________</w:t>
      </w:r>
      <w:r>
        <w:rPr>
          <w:rFonts w:hint="default"/>
          <w:b w:val="0"/>
          <w:bCs w:val="0"/>
          <w:sz w:val="24"/>
          <w:szCs w:val="24"/>
          <w:u w:val="none"/>
          <w:lang w:val="en-US" w:eastAsia="zh-CN"/>
        </w:rPr>
        <w:t>per month</w:t>
      </w:r>
    </w:p>
    <w:p>
      <w:pPr>
        <w:numPr>
          <w:ilvl w:val="0"/>
          <w:numId w:val="0"/>
        </w:numPr>
        <w:ind w:left="720" w:leftChars="240" w:hanging="240" w:hangingChars="100"/>
        <w:jc w:val="left"/>
        <w:rPr>
          <w:rFonts w:hint="default"/>
          <w:b w:val="0"/>
          <w:bCs w:val="0"/>
          <w:sz w:val="24"/>
          <w:szCs w:val="24"/>
          <w:u w:val="none"/>
          <w:lang w:val="en-US" w:eastAsia="zh-CN"/>
        </w:rPr>
      </w:pPr>
      <w:r>
        <w:rPr>
          <w:rFonts w:hint="default"/>
          <w:b w:val="0"/>
          <w:bCs w:val="0"/>
          <w:sz w:val="24"/>
          <w:szCs w:val="24"/>
          <w:u w:val="none"/>
          <w:lang w:val="en-US" w:eastAsia="zh-CN"/>
        </w:rPr>
        <w:t>2.3 试用期为_</w:t>
      </w:r>
      <w:ins w:id="2" w:author="请叫我阿宅" w:date="2022-01-28T13:35:34Z">
        <w:r>
          <w:rPr>
            <w:rFonts w:hint="eastAsia"/>
            <w:b w:val="0"/>
            <w:bCs w:val="0"/>
            <w:sz w:val="24"/>
            <w:szCs w:val="24"/>
            <w:u w:val="none"/>
            <w:lang w:val="en-US" w:eastAsia="zh-CN"/>
          </w:rPr>
          <w:t>3</w:t>
        </w:r>
      </w:ins>
      <w:del w:id="3" w:author="请叫我阿宅" w:date="2022-01-28T13:35:33Z">
        <w:r>
          <w:rPr>
            <w:rFonts w:hint="default"/>
            <w:b w:val="0"/>
            <w:bCs w:val="0"/>
            <w:sz w:val="24"/>
            <w:szCs w:val="24"/>
            <w:u w:val="none"/>
            <w:lang w:val="en-US" w:eastAsia="zh-CN"/>
          </w:rPr>
          <w:delText>2</w:delText>
        </w:r>
      </w:del>
      <w:del w:id="4" w:author="请叫我阿宅" w:date="2022-01-28T13:35:29Z">
        <w:r>
          <w:rPr>
            <w:rFonts w:hint="default"/>
            <w:b w:val="0"/>
            <w:bCs w:val="0"/>
            <w:sz w:val="24"/>
            <w:szCs w:val="24"/>
            <w:u w:val="none"/>
            <w:lang w:val="en-US" w:eastAsia="zh-CN"/>
          </w:rPr>
          <w:delText xml:space="preserve"> </w:delText>
        </w:r>
      </w:del>
      <w:r>
        <w:rPr>
          <w:rFonts w:hint="default"/>
          <w:b w:val="0"/>
          <w:bCs w:val="0"/>
          <w:sz w:val="24"/>
          <w:szCs w:val="24"/>
          <w:u w:val="none"/>
          <w:lang w:val="en-US" w:eastAsia="zh-CN"/>
        </w:rPr>
        <w:t>个自然月。入职当月未满20天出勤,当月不累计到试用期自然月。</w:t>
      </w:r>
    </w:p>
    <w:p>
      <w:pPr>
        <w:numPr>
          <w:ilvl w:val="0"/>
          <w:numId w:val="0"/>
        </w:numPr>
        <w:ind w:firstLine="720" w:firstLineChars="300"/>
        <w:jc w:val="left"/>
        <w:rPr>
          <w:rFonts w:hint="default"/>
          <w:b w:val="0"/>
          <w:bCs w:val="0"/>
          <w:sz w:val="24"/>
          <w:szCs w:val="24"/>
          <w:u w:val="none"/>
          <w:lang w:val="en-US" w:eastAsia="zh-CN"/>
        </w:rPr>
      </w:pPr>
      <w:r>
        <w:rPr>
          <w:rFonts w:hint="default"/>
          <w:b w:val="0"/>
          <w:bCs w:val="0"/>
          <w:sz w:val="24"/>
          <w:szCs w:val="24"/>
          <w:u w:val="none"/>
          <w:lang w:val="en-US" w:eastAsia="zh-CN"/>
        </w:rPr>
        <w:t xml:space="preserve">Probation period </w:t>
      </w:r>
      <w:ins w:id="5" w:author="James y" w:date="2022-03-18T14:17:26Z">
        <w:r>
          <w:rPr>
            <w:rFonts w:hint="default"/>
            <w:b w:val="0"/>
            <w:bCs w:val="0"/>
            <w:sz w:val="24"/>
            <w:szCs w:val="24"/>
            <w:u w:val="none"/>
            <w:lang w:val="en-US" w:eastAsia="zh-CN"/>
          </w:rPr>
          <w:t xml:space="preserve">is </w:t>
        </w:r>
      </w:ins>
      <w:ins w:id="6" w:author="James y" w:date="2022-03-18T14:17:29Z">
        <w:r>
          <w:rPr>
            <w:rFonts w:hint="default"/>
            <w:b w:val="0"/>
            <w:bCs w:val="0"/>
            <w:sz w:val="24"/>
            <w:szCs w:val="24"/>
            <w:u w:val="none"/>
            <w:lang w:val="en-US" w:eastAsia="zh-CN"/>
          </w:rPr>
          <w:t>3</w:t>
        </w:r>
      </w:ins>
      <w:ins w:id="7" w:author="James y" w:date="2022-03-18T14:18:19Z">
        <w:r>
          <w:rPr>
            <w:rFonts w:hint="default"/>
            <w:b w:val="0"/>
            <w:bCs w:val="0"/>
            <w:sz w:val="24"/>
            <w:szCs w:val="24"/>
            <w:u w:val="none"/>
            <w:lang w:val="en-US" w:eastAsia="zh-CN"/>
          </w:rPr>
          <w:t xml:space="preserve"> </w:t>
        </w:r>
      </w:ins>
      <w:del w:id="8" w:author="James y" w:date="2022-03-18T14:17:25Z">
        <w:r>
          <w:rPr>
            <w:rFonts w:hint="default"/>
            <w:b w:val="0"/>
            <w:bCs w:val="0"/>
            <w:sz w:val="24"/>
            <w:szCs w:val="24"/>
            <w:u w:val="none"/>
            <w:lang w:val="en-US" w:eastAsia="zh-CN"/>
          </w:rPr>
          <w:delText>a</w:delText>
        </w:r>
      </w:del>
      <w:del w:id="9" w:author="James y" w:date="2022-03-18T14:17:24Z">
        <w:r>
          <w:rPr>
            <w:rFonts w:hint="default"/>
            <w:b w:val="0"/>
            <w:bCs w:val="0"/>
            <w:sz w:val="24"/>
            <w:szCs w:val="24"/>
            <w:u w:val="none"/>
            <w:lang w:val="en-US" w:eastAsia="zh-CN"/>
          </w:rPr>
          <w:delText xml:space="preserve">s </w:delText>
        </w:r>
      </w:del>
      <w:r>
        <w:rPr>
          <w:rFonts w:hint="default"/>
          <w:b w:val="0"/>
          <w:bCs w:val="0"/>
          <w:sz w:val="24"/>
          <w:szCs w:val="24"/>
          <w:u w:val="none"/>
          <w:lang w:val="en-US" w:eastAsia="zh-CN"/>
        </w:rPr>
        <w:t>months. Probation period shall be calculated in nature days of months. If attendance is less than 20 days in the month of entry, the month does not accumulate to the</w:t>
      </w:r>
      <w:r>
        <w:rPr>
          <w:rFonts w:hint="eastAsia"/>
          <w:b w:val="0"/>
          <w:bCs w:val="0"/>
          <w:sz w:val="24"/>
          <w:szCs w:val="24"/>
          <w:u w:val="none"/>
          <w:lang w:val="en-US" w:eastAsia="zh-CN"/>
        </w:rPr>
        <w:t xml:space="preserve"> </w:t>
      </w:r>
      <w:r>
        <w:rPr>
          <w:rFonts w:hint="default"/>
          <w:b w:val="0"/>
          <w:bCs w:val="0"/>
          <w:sz w:val="24"/>
          <w:szCs w:val="24"/>
          <w:u w:val="none"/>
          <w:lang w:val="en-US" w:eastAsia="zh-CN"/>
        </w:rPr>
        <w:t>probationary natural month</w:t>
      </w:r>
    </w:p>
    <w:p>
      <w:pPr>
        <w:numPr>
          <w:ilvl w:val="0"/>
          <w:numId w:val="0"/>
        </w:numPr>
        <w:jc w:val="left"/>
        <w:rPr>
          <w:rFonts w:hint="default"/>
          <w:b w:val="0"/>
          <w:bCs w:val="0"/>
          <w:sz w:val="24"/>
          <w:szCs w:val="24"/>
          <w:u w:val="none"/>
          <w:lang w:val="en-US" w:eastAsia="zh-CN"/>
        </w:rPr>
      </w:pPr>
    </w:p>
    <w:p>
      <w:pPr>
        <w:numPr>
          <w:ilvl w:val="0"/>
          <w:numId w:val="0"/>
        </w:numPr>
        <w:jc w:val="left"/>
        <w:rPr>
          <w:rFonts w:hint="default"/>
          <w:b w:val="0"/>
          <w:bCs w:val="0"/>
          <w:sz w:val="24"/>
          <w:szCs w:val="24"/>
          <w:u w:val="none"/>
          <w:lang w:val="en-US" w:eastAsia="zh-CN"/>
        </w:rPr>
      </w:pP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第二条</w:t>
      </w:r>
      <w:r>
        <w:rPr>
          <w:rFonts w:hint="default"/>
          <w:b/>
          <w:bCs/>
          <w:sz w:val="28"/>
          <w:szCs w:val="28"/>
          <w:u w:val="none"/>
          <w:lang w:val="en-US" w:eastAsia="zh-CN"/>
        </w:rPr>
        <w:t>工作内容</w:t>
      </w:r>
    </w:p>
    <w:p>
      <w:pPr>
        <w:numPr>
          <w:ilvl w:val="0"/>
          <w:numId w:val="0"/>
        </w:numPr>
        <w:jc w:val="center"/>
        <w:rPr>
          <w:rFonts w:hint="default"/>
          <w:b/>
          <w:bCs/>
          <w:sz w:val="28"/>
          <w:szCs w:val="28"/>
          <w:u w:val="none"/>
          <w:lang w:val="en-US" w:eastAsia="zh-CN"/>
        </w:rPr>
      </w:pPr>
      <w:r>
        <w:rPr>
          <w:rFonts w:hint="default"/>
          <w:b/>
          <w:bCs/>
          <w:sz w:val="28"/>
          <w:szCs w:val="28"/>
          <w:u w:val="none"/>
          <w:lang w:val="en-US" w:eastAsia="zh-CN"/>
        </w:rPr>
        <w:t>Responsibilities</w:t>
      </w:r>
    </w:p>
    <w:p>
      <w:pPr>
        <w:numPr>
          <w:ilvl w:val="0"/>
          <w:numId w:val="0"/>
        </w:numPr>
        <w:jc w:val="left"/>
        <w:rPr>
          <w:rFonts w:hint="default"/>
          <w:b w:val="0"/>
          <w:bCs w:val="0"/>
          <w:sz w:val="24"/>
          <w:szCs w:val="24"/>
          <w:u w:val="none"/>
          <w:lang w:val="en-US" w:eastAsia="zh-CN"/>
        </w:rPr>
      </w:pP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雇员的具体工作内容应按照雇主每个岗位的运作章程进行</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The specific work content of the employees shall be performed in accordance with the operating regulation</w:t>
      </w:r>
      <w:r>
        <w:rPr>
          <w:rFonts w:hint="eastAsia"/>
          <w:b w:val="0"/>
          <w:bCs w:val="0"/>
          <w:sz w:val="24"/>
          <w:szCs w:val="24"/>
          <w:u w:val="none"/>
          <w:lang w:val="en-US" w:eastAsia="zh-CN"/>
        </w:rPr>
        <w:t xml:space="preserve"> </w:t>
      </w:r>
      <w:r>
        <w:rPr>
          <w:rFonts w:hint="default"/>
          <w:b w:val="0"/>
          <w:bCs w:val="0"/>
          <w:sz w:val="24"/>
          <w:szCs w:val="24"/>
          <w:u w:val="none"/>
          <w:lang w:val="en-US" w:eastAsia="zh-CN"/>
        </w:rPr>
        <w:t>of each position of the employer.</w:t>
      </w:r>
    </w:p>
    <w:p>
      <w:pPr>
        <w:numPr>
          <w:ilvl w:val="0"/>
          <w:numId w:val="0"/>
        </w:numPr>
        <w:jc w:val="left"/>
        <w:rPr>
          <w:rFonts w:hint="default"/>
          <w:b w:val="0"/>
          <w:bCs w:val="0"/>
          <w:sz w:val="24"/>
          <w:szCs w:val="24"/>
          <w:u w:val="none"/>
          <w:lang w:val="en-US" w:eastAsia="zh-CN"/>
        </w:rPr>
      </w:pPr>
    </w:p>
    <w:p>
      <w:pPr>
        <w:numPr>
          <w:ilvl w:val="0"/>
          <w:numId w:val="0"/>
        </w:numPr>
        <w:jc w:val="center"/>
        <w:rPr>
          <w:rFonts w:hint="default"/>
          <w:b/>
          <w:bCs/>
          <w:sz w:val="28"/>
          <w:szCs w:val="28"/>
          <w:u w:val="none"/>
          <w:lang w:val="en-US" w:eastAsia="zh-CN"/>
        </w:rPr>
      </w:pPr>
      <w:r>
        <w:rPr>
          <w:rFonts w:hint="default"/>
          <w:b/>
          <w:bCs/>
          <w:sz w:val="28"/>
          <w:szCs w:val="28"/>
          <w:u w:val="none"/>
          <w:lang w:val="en-US" w:eastAsia="zh-CN"/>
        </w:rPr>
        <w:t>第三条甲方(雇主)的权利与义务</w:t>
      </w:r>
    </w:p>
    <w:p>
      <w:pPr>
        <w:numPr>
          <w:ilvl w:val="0"/>
          <w:numId w:val="0"/>
        </w:numPr>
        <w:jc w:val="center"/>
        <w:rPr>
          <w:rFonts w:hint="default"/>
          <w:b/>
          <w:bCs/>
          <w:sz w:val="28"/>
          <w:szCs w:val="28"/>
          <w:u w:val="none"/>
          <w:lang w:val="en-US" w:eastAsia="zh-CN"/>
        </w:rPr>
      </w:pPr>
      <w:r>
        <w:rPr>
          <w:rFonts w:hint="default"/>
          <w:b/>
          <w:bCs/>
          <w:sz w:val="28"/>
          <w:szCs w:val="28"/>
          <w:u w:val="none"/>
          <w:lang w:val="en-US" w:eastAsia="zh-CN"/>
        </w:rPr>
        <w:t>Rights and Obligations of Party A(Employer)</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1.雇主负责雇员的日常人事管理</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Employer responsible for the daily personnel management of the employee</w:t>
      </w:r>
    </w:p>
    <w:p>
      <w:pPr>
        <w:numPr>
          <w:ilvl w:val="0"/>
          <w:numId w:val="2"/>
        </w:numPr>
        <w:jc w:val="left"/>
        <w:rPr>
          <w:rFonts w:hint="default"/>
          <w:b w:val="0"/>
          <w:bCs w:val="0"/>
          <w:sz w:val="24"/>
          <w:szCs w:val="24"/>
          <w:u w:val="none"/>
          <w:lang w:val="en-US" w:eastAsia="zh-CN"/>
        </w:rPr>
      </w:pPr>
      <w:r>
        <w:rPr>
          <w:rFonts w:hint="default"/>
          <w:b w:val="0"/>
          <w:bCs w:val="0"/>
          <w:sz w:val="24"/>
          <w:szCs w:val="24"/>
          <w:u w:val="none"/>
          <w:lang w:val="en-US" w:eastAsia="zh-CN"/>
        </w:rPr>
        <w:t xml:space="preserve">雇主负责支付员工工资,雇主每月15号向雇员支付工资: </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Employer shall be responsible for paying Employee's salary, and Employer shall pay Employee's monetar</w:t>
      </w:r>
      <w:r>
        <w:rPr>
          <w:rFonts w:hint="eastAsia"/>
          <w:b w:val="0"/>
          <w:bCs w:val="0"/>
          <w:sz w:val="24"/>
          <w:szCs w:val="24"/>
          <w:u w:val="none"/>
          <w:lang w:val="en-US" w:eastAsia="zh-CN"/>
        </w:rPr>
        <w:t xml:space="preserve">y </w:t>
      </w:r>
      <w:r>
        <w:rPr>
          <w:rFonts w:hint="default"/>
          <w:b w:val="0"/>
          <w:bCs w:val="0"/>
          <w:sz w:val="24"/>
          <w:szCs w:val="24"/>
          <w:u w:val="none"/>
          <w:lang w:val="en-US" w:eastAsia="zh-CN"/>
        </w:rPr>
        <w:t xml:space="preserve">salary in between 15th of each month </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3. 试用期内工作不满7个工作日离职无薪酬:</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Work within 7 working days during the probation period and leave without pay.</w:t>
      </w:r>
    </w:p>
    <w:p>
      <w:pPr>
        <w:numPr>
          <w:ilvl w:val="0"/>
          <w:numId w:val="0"/>
        </w:numPr>
        <w:jc w:val="left"/>
        <w:rPr>
          <w:rFonts w:hint="default"/>
          <w:b w:val="0"/>
          <w:bCs w:val="0"/>
          <w:sz w:val="24"/>
          <w:szCs w:val="24"/>
          <w:u w:val="none"/>
          <w:lang w:val="en-US" w:eastAsia="zh-CN"/>
        </w:rPr>
      </w:pP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 xml:space="preserve">4. </w:t>
      </w:r>
      <w:r>
        <w:rPr>
          <w:rFonts w:hint="eastAsia"/>
          <w:b w:val="0"/>
          <w:bCs w:val="0"/>
          <w:sz w:val="22"/>
          <w:szCs w:val="22"/>
          <w:u w:val="none"/>
          <w:lang w:val="en-US" w:eastAsia="zh-CN"/>
        </w:rPr>
        <w:t>雇</w:t>
      </w:r>
      <w:r>
        <w:rPr>
          <w:rFonts w:hint="default"/>
          <w:b w:val="0"/>
          <w:bCs w:val="0"/>
          <w:sz w:val="22"/>
          <w:szCs w:val="22"/>
          <w:u w:val="none"/>
          <w:lang w:val="en-US" w:eastAsia="zh-CN"/>
        </w:rPr>
        <w:t>主给予雇员的福利待遇:</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Employers benefits to Employee</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(1) 签证:入职后即按当地政策办理签证。</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 xml:space="preserve">Visa: visa will be processed according to local regulations after admission of employee </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(2) 雇主提供住宿和關食。(外宿者,</w:t>
      </w:r>
      <w:r>
        <w:rPr>
          <w:rFonts w:hint="eastAsia"/>
          <w:b w:val="0"/>
          <w:bCs w:val="0"/>
          <w:sz w:val="22"/>
          <w:szCs w:val="22"/>
          <w:u w:val="none"/>
          <w:lang w:val="en-US" w:eastAsia="zh-CN"/>
        </w:rPr>
        <w:t xml:space="preserve">按照公司政策给予相应的补贴      </w:t>
      </w:r>
      <w:r>
        <w:rPr>
          <w:rFonts w:hint="default"/>
          <w:b w:val="0"/>
          <w:bCs w:val="0"/>
          <w:sz w:val="22"/>
          <w:szCs w:val="22"/>
          <w:u w:val="none"/>
          <w:lang w:val="en-US" w:eastAsia="zh-CN"/>
        </w:rPr>
        <w:t>)</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Employer provides accommodation and meal (Employer will provide month for out dormitory employee)</w:t>
      </w:r>
      <w:del w:id="10" w:author="James y" w:date="2022-03-18T14:21:49Z">
        <w:r>
          <w:rPr>
            <w:rFonts w:hint="default"/>
            <w:b w:val="0"/>
            <w:bCs w:val="0"/>
            <w:sz w:val="22"/>
            <w:szCs w:val="22"/>
            <w:u w:val="none"/>
            <w:lang w:val="en-US" w:eastAsia="zh-CN"/>
          </w:rPr>
          <w:delText>h</w:delText>
        </w:r>
      </w:del>
      <w:del w:id="11" w:author="James y" w:date="2022-03-18T14:21:48Z">
        <w:r>
          <w:rPr>
            <w:rFonts w:hint="default"/>
            <w:b w:val="0"/>
            <w:bCs w:val="0"/>
            <w:sz w:val="22"/>
            <w:szCs w:val="22"/>
            <w:u w:val="none"/>
            <w:lang w:val="en-US" w:eastAsia="zh-CN"/>
          </w:rPr>
          <w:delText>ousi</w:delText>
        </w:r>
      </w:del>
      <w:del w:id="12" w:author="James y" w:date="2022-03-18T14:21:47Z">
        <w:r>
          <w:rPr>
            <w:rFonts w:hint="default"/>
            <w:b w:val="0"/>
            <w:bCs w:val="0"/>
            <w:sz w:val="22"/>
            <w:szCs w:val="22"/>
            <w:u w:val="none"/>
            <w:lang w:val="en-US" w:eastAsia="zh-CN"/>
          </w:rPr>
          <w:delText>ng al</w:delText>
        </w:r>
      </w:del>
      <w:del w:id="13" w:author="James y" w:date="2022-03-18T14:21:46Z">
        <w:r>
          <w:rPr>
            <w:rFonts w:hint="default"/>
            <w:b w:val="0"/>
            <w:bCs w:val="0"/>
            <w:sz w:val="22"/>
            <w:szCs w:val="22"/>
            <w:u w:val="none"/>
            <w:lang w:val="en-US" w:eastAsia="zh-CN"/>
          </w:rPr>
          <w:delText>lowanc</w:delText>
        </w:r>
      </w:del>
      <w:del w:id="14" w:author="James y" w:date="2022-03-18T14:21:45Z">
        <w:r>
          <w:rPr>
            <w:rFonts w:hint="default"/>
            <w:b w:val="0"/>
            <w:bCs w:val="0"/>
            <w:sz w:val="22"/>
            <w:szCs w:val="22"/>
            <w:u w:val="none"/>
            <w:lang w:val="en-US" w:eastAsia="zh-CN"/>
          </w:rPr>
          <w:delText>e 12</w:delText>
        </w:r>
      </w:del>
      <w:del w:id="15" w:author="James y" w:date="2022-03-18T14:21:43Z">
        <w:r>
          <w:rPr>
            <w:rFonts w:hint="default"/>
            <w:b w:val="0"/>
            <w:bCs w:val="0"/>
            <w:sz w:val="22"/>
            <w:szCs w:val="22"/>
            <w:u w:val="none"/>
            <w:lang w:val="en-US" w:eastAsia="zh-CN"/>
          </w:rPr>
          <w:delText>00A</w:delText>
        </w:r>
      </w:del>
      <w:del w:id="16" w:author="James y" w:date="2022-03-18T14:21:42Z">
        <w:r>
          <w:rPr>
            <w:rFonts w:hint="default"/>
            <w:b w:val="0"/>
            <w:bCs w:val="0"/>
            <w:sz w:val="22"/>
            <w:szCs w:val="22"/>
            <w:u w:val="none"/>
            <w:lang w:val="en-US" w:eastAsia="zh-CN"/>
          </w:rPr>
          <w:delText xml:space="preserve">ED </w:delText>
        </w:r>
      </w:del>
      <w:del w:id="17" w:author="James y" w:date="2022-03-18T14:21:41Z">
        <w:r>
          <w:rPr>
            <w:rFonts w:hint="default"/>
            <w:b w:val="0"/>
            <w:bCs w:val="0"/>
            <w:sz w:val="22"/>
            <w:szCs w:val="22"/>
            <w:u w:val="none"/>
            <w:lang w:val="en-US" w:eastAsia="zh-CN"/>
          </w:rPr>
          <w:delText>p</w:delText>
        </w:r>
      </w:del>
      <w:del w:id="18" w:author="James y" w:date="2022-03-18T14:21:38Z">
        <w:r>
          <w:rPr>
            <w:rFonts w:hint="default"/>
            <w:b w:val="0"/>
            <w:bCs w:val="0"/>
            <w:sz w:val="22"/>
            <w:szCs w:val="22"/>
            <w:u w:val="none"/>
            <w:lang w:val="en-US" w:eastAsia="zh-CN"/>
          </w:rPr>
          <w:delText>e</w:delText>
        </w:r>
      </w:del>
      <w:del w:id="19" w:author="James y" w:date="2022-03-18T14:21:33Z">
        <w:r>
          <w:rPr>
            <w:rFonts w:hint="default"/>
            <w:b w:val="0"/>
            <w:bCs w:val="0"/>
            <w:sz w:val="22"/>
            <w:szCs w:val="22"/>
            <w:u w:val="none"/>
            <w:lang w:val="en-US" w:eastAsia="zh-CN"/>
          </w:rPr>
          <w:delText xml:space="preserve">r </w:delText>
        </w:r>
      </w:del>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(3) 团队建设费:每月团队建设费以</w:t>
      </w:r>
      <w:ins w:id="20" w:author="请叫我阿宅" w:date="2022-01-28T13:37:09Z">
        <w:r>
          <w:rPr>
            <w:rFonts w:hint="eastAsia"/>
            <w:b w:val="0"/>
            <w:bCs w:val="0"/>
            <w:color w:val="000000" w:themeColor="text1"/>
            <w:sz w:val="22"/>
            <w:szCs w:val="22"/>
            <w:u w:val="none"/>
            <w:lang w:val="en-US" w:eastAsia="zh-CN"/>
            <w14:textFill>
              <w14:solidFill>
                <w14:schemeClr w14:val="tx1"/>
              </w14:solidFill>
            </w14:textFill>
          </w:rPr>
          <w:t>300</w:t>
        </w:r>
      </w:ins>
      <w:ins w:id="21" w:author="请叫我阿宅" w:date="2022-01-28T13:37:10Z">
        <w:r>
          <w:rPr>
            <w:rFonts w:hint="eastAsia"/>
            <w:b w:val="0"/>
            <w:bCs w:val="0"/>
            <w:color w:val="000000" w:themeColor="text1"/>
            <w:sz w:val="22"/>
            <w:szCs w:val="22"/>
            <w:u w:val="none"/>
            <w:lang w:val="en-US" w:eastAsia="zh-CN"/>
            <w14:textFill>
              <w14:solidFill>
                <w14:schemeClr w14:val="tx1"/>
              </w14:solidFill>
            </w14:textFill>
          </w:rPr>
          <w:t>0</w:t>
        </w:r>
      </w:ins>
      <w:ins w:id="22" w:author="请叫我阿宅" w:date="2022-01-28T13:37:13Z">
        <w:r>
          <w:rPr>
            <w:rFonts w:hint="eastAsia"/>
            <w:b w:val="0"/>
            <w:bCs w:val="0"/>
            <w:color w:val="000000" w:themeColor="text1"/>
            <w:sz w:val="22"/>
            <w:szCs w:val="22"/>
            <w:u w:val="none"/>
            <w:lang w:val="en-US" w:eastAsia="zh-CN"/>
            <w14:textFill>
              <w14:solidFill>
                <w14:schemeClr w14:val="tx1"/>
              </w14:solidFill>
            </w14:textFill>
          </w:rPr>
          <w:t>PHP</w:t>
        </w:r>
      </w:ins>
      <w:r>
        <w:rPr>
          <w:rFonts w:hint="default"/>
          <w:b w:val="0"/>
          <w:bCs w:val="0"/>
          <w:sz w:val="22"/>
          <w:szCs w:val="22"/>
          <w:u w:val="none"/>
          <w:lang w:val="en-US" w:eastAsia="zh-CN"/>
        </w:rPr>
        <w:t>/人的标准发放,发放到部门主管,由部门主管统一排聚餐或团队活动。</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Team building fees:</w:t>
      </w:r>
      <w:ins w:id="23" w:author="请叫我阿宅" w:date="2022-01-28T13:37:18Z">
        <w:r>
          <w:rPr>
            <w:rFonts w:hint="eastAsia"/>
            <w:b w:val="0"/>
            <w:bCs w:val="0"/>
            <w:sz w:val="22"/>
            <w:szCs w:val="22"/>
            <w:u w:val="none"/>
            <w:lang w:val="en-US" w:eastAsia="zh-CN"/>
          </w:rPr>
          <w:t>3</w:t>
        </w:r>
      </w:ins>
      <w:ins w:id="24" w:author="请叫我阿宅" w:date="2022-01-28T13:37:19Z">
        <w:r>
          <w:rPr>
            <w:rFonts w:hint="eastAsia"/>
            <w:b w:val="0"/>
            <w:bCs w:val="0"/>
            <w:sz w:val="22"/>
            <w:szCs w:val="22"/>
            <w:u w:val="none"/>
            <w:lang w:val="en-US" w:eastAsia="zh-CN"/>
          </w:rPr>
          <w:t>000</w:t>
        </w:r>
      </w:ins>
      <w:ins w:id="25" w:author="请叫我阿宅" w:date="2022-01-28T13:37:22Z">
        <w:r>
          <w:rPr>
            <w:rFonts w:hint="eastAsia"/>
            <w:b w:val="0"/>
            <w:bCs w:val="0"/>
            <w:sz w:val="22"/>
            <w:szCs w:val="22"/>
            <w:u w:val="none"/>
            <w:lang w:val="en-US" w:eastAsia="zh-CN"/>
          </w:rPr>
          <w:t>PHP</w:t>
        </w:r>
      </w:ins>
      <w:r>
        <w:rPr>
          <w:rFonts w:hint="default"/>
          <w:b w:val="0"/>
          <w:bCs w:val="0"/>
          <w:sz w:val="22"/>
          <w:szCs w:val="22"/>
          <w:u w:val="none"/>
          <w:lang w:val="en-US" w:eastAsia="zh-CN"/>
        </w:rPr>
        <w:t xml:space="preserve"> per person of each</w:t>
      </w:r>
      <w:r>
        <w:rPr>
          <w:rFonts w:hint="eastAsia"/>
          <w:b w:val="0"/>
          <w:bCs w:val="0"/>
          <w:sz w:val="22"/>
          <w:szCs w:val="22"/>
          <w:u w:val="none"/>
          <w:lang w:val="en-US" w:eastAsia="zh-CN"/>
        </w:rPr>
        <w:t xml:space="preserve"> </w:t>
      </w:r>
      <w:r>
        <w:rPr>
          <w:rFonts w:hint="default"/>
          <w:b w:val="0"/>
          <w:bCs w:val="0"/>
          <w:sz w:val="22"/>
          <w:szCs w:val="22"/>
          <w:u w:val="none"/>
          <w:lang w:val="en-US" w:eastAsia="zh-CN"/>
        </w:rPr>
        <w:t>month, distribute to department, and department</w:t>
      </w:r>
      <w:r>
        <w:rPr>
          <w:rFonts w:hint="eastAsia"/>
          <w:b w:val="0"/>
          <w:bCs w:val="0"/>
          <w:sz w:val="22"/>
          <w:szCs w:val="22"/>
          <w:u w:val="none"/>
          <w:lang w:val="en-US" w:eastAsia="zh-CN"/>
        </w:rPr>
        <w:t xml:space="preserve"> </w:t>
      </w:r>
      <w:r>
        <w:rPr>
          <w:rFonts w:hint="default"/>
          <w:b w:val="0"/>
          <w:bCs w:val="0"/>
          <w:sz w:val="22"/>
          <w:szCs w:val="22"/>
          <w:u w:val="none"/>
          <w:lang w:val="en-US" w:eastAsia="zh-CN"/>
        </w:rPr>
        <w:t>manager will arrange dinner or team activities.</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(4) 节日礼金: 中国传统重大节日,雇主将发放过节费或礼品 春节,中秋,端午三大传统节日)</w:t>
      </w:r>
      <w:r>
        <w:rPr>
          <w:rFonts w:hint="eastAsia"/>
          <w:b w:val="0"/>
          <w:bCs w:val="0"/>
          <w:sz w:val="22"/>
          <w:szCs w:val="22"/>
          <w:u w:val="none"/>
          <w:lang w:val="en-US" w:eastAsia="zh-CN"/>
        </w:rPr>
        <w:t>。</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Holiday benefits: Employer will prepare cash gift</w:t>
      </w:r>
      <w:del w:id="26" w:author="James y" w:date="2022-03-18T14:36:22Z">
        <w:r>
          <w:rPr>
            <w:rFonts w:hint="eastAsia"/>
            <w:b w:val="0"/>
            <w:bCs w:val="0"/>
            <w:sz w:val="22"/>
            <w:szCs w:val="22"/>
            <w:u w:val="none"/>
            <w:lang w:val="en-US" w:eastAsia="zh-CN"/>
          </w:rPr>
          <w:delText xml:space="preserve"> </w:delText>
        </w:r>
      </w:del>
      <w:del w:id="27" w:author="James y" w:date="2022-03-18T14:36:21Z">
        <w:r>
          <w:rPr>
            <w:rFonts w:hint="default"/>
            <w:b w:val="0"/>
            <w:bCs w:val="0"/>
            <w:sz w:val="22"/>
            <w:szCs w:val="22"/>
            <w:u w:val="none"/>
            <w:lang w:val="en-US" w:eastAsia="zh-CN"/>
          </w:rPr>
          <w:delText>o</w:delText>
        </w:r>
      </w:del>
      <w:del w:id="28" w:author="James y" w:date="2022-03-18T14:36:20Z">
        <w:r>
          <w:rPr>
            <w:rFonts w:hint="default"/>
            <w:b w:val="0"/>
            <w:bCs w:val="0"/>
            <w:sz w:val="22"/>
            <w:szCs w:val="22"/>
            <w:u w:val="none"/>
            <w:lang w:val="en-US" w:eastAsia="zh-CN"/>
          </w:rPr>
          <w:delText>r mone</w:delText>
        </w:r>
      </w:del>
      <w:del w:id="29" w:author="James y" w:date="2022-03-18T14:36:19Z">
        <w:r>
          <w:rPr>
            <w:rFonts w:hint="default"/>
            <w:b w:val="0"/>
            <w:bCs w:val="0"/>
            <w:sz w:val="22"/>
            <w:szCs w:val="22"/>
            <w:u w:val="none"/>
            <w:lang w:val="en-US" w:eastAsia="zh-CN"/>
          </w:rPr>
          <w:delText>tary g</w:delText>
        </w:r>
      </w:del>
      <w:del w:id="30" w:author="James y" w:date="2022-03-18T14:36:18Z">
        <w:r>
          <w:rPr>
            <w:rFonts w:hint="default"/>
            <w:b w:val="0"/>
            <w:bCs w:val="0"/>
            <w:sz w:val="22"/>
            <w:szCs w:val="22"/>
            <w:u w:val="none"/>
            <w:lang w:val="en-US" w:eastAsia="zh-CN"/>
          </w:rPr>
          <w:delText>ift</w:delText>
        </w:r>
      </w:del>
      <w:r>
        <w:rPr>
          <w:rFonts w:hint="default"/>
          <w:b w:val="0"/>
          <w:bCs w:val="0"/>
          <w:sz w:val="22"/>
          <w:szCs w:val="22"/>
          <w:u w:val="none"/>
          <w:lang w:val="en-US" w:eastAsia="zh-CN"/>
        </w:rPr>
        <w:t xml:space="preserve"> for Chinese Traditional festival (Chinese New Year, Mid-autumn festival and Boat Festival) </w:t>
      </w:r>
    </w:p>
    <w:p>
      <w:pPr>
        <w:numPr>
          <w:ilvl w:val="0"/>
          <w:numId w:val="0"/>
        </w:numPr>
        <w:jc w:val="left"/>
        <w:rPr>
          <w:rFonts w:hint="default"/>
          <w:b w:val="0"/>
          <w:bCs w:val="0"/>
          <w:sz w:val="22"/>
          <w:szCs w:val="22"/>
          <w:u w:val="none"/>
          <w:lang w:val="en-US" w:eastAsia="zh-CN"/>
        </w:rPr>
      </w:pPr>
      <w:r>
        <w:rPr>
          <w:rFonts w:hint="eastAsia"/>
          <w:b w:val="0"/>
          <w:bCs w:val="0"/>
          <w:sz w:val="22"/>
          <w:szCs w:val="22"/>
          <w:u w:val="none"/>
          <w:lang w:val="en-US" w:eastAsia="zh-CN"/>
        </w:rPr>
        <w:t>(5)</w:t>
      </w:r>
      <w:r>
        <w:rPr>
          <w:rFonts w:hint="default"/>
          <w:b w:val="0"/>
          <w:bCs w:val="0"/>
          <w:sz w:val="22"/>
          <w:szCs w:val="22"/>
          <w:u w:val="none"/>
          <w:lang w:val="en-US" w:eastAsia="zh-CN"/>
        </w:rPr>
        <w:t xml:space="preserve">生日礼金:雇员入职满两个月(≥60天)以后,生日当月可以享有礼金礼品(以护照上的生日为准),生日当月发放。 </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Birthday Rewards: Employees have been employed for more than 60 days, Employer shall enjoy</w:t>
      </w:r>
      <w:r>
        <w:rPr>
          <w:rFonts w:hint="eastAsia"/>
          <w:b w:val="0"/>
          <w:bCs w:val="0"/>
          <w:sz w:val="22"/>
          <w:szCs w:val="22"/>
          <w:u w:val="none"/>
          <w:lang w:val="en-US" w:eastAsia="zh-CN"/>
        </w:rPr>
        <w:t xml:space="preserve"> </w:t>
      </w:r>
      <w:r>
        <w:rPr>
          <w:rFonts w:hint="default"/>
          <w:b w:val="0"/>
          <w:bCs w:val="0"/>
          <w:sz w:val="22"/>
          <w:szCs w:val="22"/>
          <w:u w:val="none"/>
          <w:lang w:val="en-US" w:eastAsia="zh-CN"/>
        </w:rPr>
        <w:t>birthday bonus and gifts in the month of his/her birthday (Based on birthday date of the passport)</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(6) 医疗:公司配有日常医药用品</w:t>
      </w:r>
      <w:ins w:id="31" w:author="easy" w:date="2022-03-18T18:44:17Z">
        <w:r>
          <w:rPr>
            <w:rFonts w:hint="eastAsia"/>
            <w:b w:val="0"/>
            <w:bCs w:val="0"/>
            <w:sz w:val="22"/>
            <w:szCs w:val="22"/>
            <w:u w:val="none"/>
            <w:lang w:val="en-US" w:eastAsia="zh-CN"/>
          </w:rPr>
          <w:t>，</w:t>
        </w:r>
      </w:ins>
      <w:ins w:id="32" w:author="easy" w:date="2022-03-18T18:44:23Z">
        <w:r>
          <w:rPr>
            <w:rFonts w:hint="eastAsia"/>
            <w:b w:val="0"/>
            <w:bCs w:val="0"/>
            <w:sz w:val="22"/>
            <w:szCs w:val="22"/>
            <w:u w:val="none"/>
            <w:lang w:val="en-US" w:eastAsia="zh-CN"/>
          </w:rPr>
          <w:t>医疗补助</w:t>
        </w:r>
      </w:ins>
      <w:ins w:id="33" w:author="easy" w:date="2022-03-18T18:44:24Z">
        <w:r>
          <w:rPr>
            <w:rFonts w:hint="eastAsia"/>
            <w:b w:val="0"/>
            <w:bCs w:val="0"/>
            <w:sz w:val="22"/>
            <w:szCs w:val="22"/>
            <w:u w:val="none"/>
            <w:lang w:val="en-US" w:eastAsia="zh-CN"/>
          </w:rPr>
          <w:t>1000</w:t>
        </w:r>
      </w:ins>
      <w:ins w:id="34" w:author="easy" w:date="2022-03-18T18:44:25Z">
        <w:r>
          <w:rPr>
            <w:rFonts w:hint="eastAsia"/>
            <w:b w:val="0"/>
            <w:bCs w:val="0"/>
            <w:sz w:val="22"/>
            <w:szCs w:val="22"/>
            <w:u w:val="none"/>
            <w:lang w:val="en-US" w:eastAsia="zh-CN"/>
          </w:rPr>
          <w:t>p</w:t>
        </w:r>
      </w:ins>
      <w:r>
        <w:rPr>
          <w:rFonts w:hint="default"/>
          <w:b w:val="0"/>
          <w:bCs w:val="0"/>
          <w:sz w:val="22"/>
          <w:szCs w:val="22"/>
          <w:u w:val="none"/>
          <w:lang w:val="en-US" w:eastAsia="zh-CN"/>
        </w:rPr>
        <w:t>,有需要,向行政部门申请领用;雇员生病,由行政带去医院 就诊,公司按规定为员工办理当地医疗险。</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 xml:space="preserve">Medical </w:t>
      </w:r>
      <w:ins w:id="35" w:author="James y" w:date="2022-03-18T14:39:16Z">
        <w:r>
          <w:rPr>
            <w:rFonts w:hint="default"/>
            <w:b w:val="0"/>
            <w:bCs w:val="0"/>
            <w:sz w:val="22"/>
            <w:szCs w:val="22"/>
            <w:u w:val="none"/>
            <w:lang w:val="en-US" w:eastAsia="zh-CN"/>
          </w:rPr>
          <w:t>s</w:t>
        </w:r>
      </w:ins>
      <w:ins w:id="36" w:author="James y" w:date="2022-03-18T14:39:17Z">
        <w:r>
          <w:rPr>
            <w:rFonts w:hint="default"/>
            <w:b w:val="0"/>
            <w:bCs w:val="0"/>
            <w:sz w:val="22"/>
            <w:szCs w:val="22"/>
            <w:u w:val="none"/>
            <w:lang w:val="en-US" w:eastAsia="zh-CN"/>
          </w:rPr>
          <w:t>ub</w:t>
        </w:r>
      </w:ins>
      <w:ins w:id="37" w:author="James y" w:date="2022-03-18T14:39:18Z">
        <w:r>
          <w:rPr>
            <w:rFonts w:hint="default"/>
            <w:b w:val="0"/>
            <w:bCs w:val="0"/>
            <w:sz w:val="22"/>
            <w:szCs w:val="22"/>
            <w:u w:val="none"/>
            <w:lang w:val="en-US" w:eastAsia="zh-CN"/>
          </w:rPr>
          <w:t>sid</w:t>
        </w:r>
      </w:ins>
      <w:ins w:id="38" w:author="James y" w:date="2022-03-18T14:39:19Z">
        <w:r>
          <w:rPr>
            <w:rFonts w:hint="default"/>
            <w:b w:val="0"/>
            <w:bCs w:val="0"/>
            <w:sz w:val="22"/>
            <w:szCs w:val="22"/>
            <w:u w:val="none"/>
            <w:lang w:val="en-US" w:eastAsia="zh-CN"/>
          </w:rPr>
          <w:t>y</w:t>
        </w:r>
      </w:ins>
      <w:ins w:id="39" w:author="James y" w:date="2022-03-18T14:39:23Z">
        <w:r>
          <w:rPr>
            <w:rFonts w:hint="default"/>
            <w:b w:val="0"/>
            <w:bCs w:val="0"/>
            <w:sz w:val="22"/>
            <w:szCs w:val="22"/>
            <w:u w:val="none"/>
            <w:lang w:val="en-US" w:eastAsia="zh-CN"/>
          </w:rPr>
          <w:t xml:space="preserve"> 1</w:t>
        </w:r>
      </w:ins>
      <w:ins w:id="40" w:author="James y" w:date="2022-03-18T14:39:24Z">
        <w:r>
          <w:rPr>
            <w:rFonts w:hint="default"/>
            <w:b w:val="0"/>
            <w:bCs w:val="0"/>
            <w:sz w:val="22"/>
            <w:szCs w:val="22"/>
            <w:u w:val="none"/>
            <w:lang w:val="en-US" w:eastAsia="zh-CN"/>
          </w:rPr>
          <w:t>000</w:t>
        </w:r>
      </w:ins>
      <w:ins w:id="41" w:author="James y" w:date="2022-03-18T14:39:25Z">
        <w:r>
          <w:rPr>
            <w:rFonts w:hint="default"/>
            <w:b w:val="0"/>
            <w:bCs w:val="0"/>
            <w:sz w:val="22"/>
            <w:szCs w:val="22"/>
            <w:u w:val="none"/>
            <w:lang w:val="en-US" w:eastAsia="zh-CN"/>
          </w:rPr>
          <w:t>p</w:t>
        </w:r>
      </w:ins>
      <w:del w:id="42" w:author="James y" w:date="2022-03-18T14:38:42Z">
        <w:r>
          <w:rPr>
            <w:rFonts w:hint="default"/>
            <w:b w:val="0"/>
            <w:bCs w:val="0"/>
            <w:sz w:val="22"/>
            <w:szCs w:val="22"/>
            <w:u w:val="none"/>
            <w:lang w:val="en-US" w:eastAsia="zh-CN"/>
          </w:rPr>
          <w:delText>Be</w:delText>
        </w:r>
      </w:del>
      <w:del w:id="43" w:author="James y" w:date="2022-03-18T14:38:41Z">
        <w:r>
          <w:rPr>
            <w:rFonts w:hint="default"/>
            <w:b w:val="0"/>
            <w:bCs w:val="0"/>
            <w:sz w:val="22"/>
            <w:szCs w:val="22"/>
            <w:u w:val="none"/>
            <w:lang w:val="en-US" w:eastAsia="zh-CN"/>
          </w:rPr>
          <w:delText>nefit</w:delText>
        </w:r>
      </w:del>
      <w:del w:id="44" w:author="James y" w:date="2022-03-18T14:38:40Z">
        <w:r>
          <w:rPr>
            <w:rFonts w:hint="default"/>
            <w:b w:val="0"/>
            <w:bCs w:val="0"/>
            <w:sz w:val="22"/>
            <w:szCs w:val="22"/>
            <w:u w:val="none"/>
            <w:lang w:val="en-US" w:eastAsia="zh-CN"/>
          </w:rPr>
          <w:delText xml:space="preserve">s </w:delText>
        </w:r>
      </w:del>
      <w:del w:id="45" w:author="James y" w:date="2022-03-18T14:38:37Z">
        <w:r>
          <w:rPr>
            <w:rFonts w:hint="default"/>
            <w:b w:val="0"/>
            <w:bCs w:val="0"/>
            <w:sz w:val="22"/>
            <w:szCs w:val="22"/>
            <w:u w:val="none"/>
            <w:lang w:val="en-US" w:eastAsia="zh-CN"/>
          </w:rPr>
          <w:delText>Compan</w:delText>
        </w:r>
      </w:del>
      <w:del w:id="46" w:author="James y" w:date="2022-03-18T14:38:36Z">
        <w:r>
          <w:rPr>
            <w:rFonts w:hint="default"/>
            <w:b w:val="0"/>
            <w:bCs w:val="0"/>
            <w:sz w:val="22"/>
            <w:szCs w:val="22"/>
            <w:u w:val="none"/>
            <w:lang w:val="en-US" w:eastAsia="zh-CN"/>
          </w:rPr>
          <w:delText>y will eq</w:delText>
        </w:r>
      </w:del>
      <w:del w:id="47" w:author="James y" w:date="2022-03-18T14:38:35Z">
        <w:r>
          <w:rPr>
            <w:rFonts w:hint="default"/>
            <w:b w:val="0"/>
            <w:bCs w:val="0"/>
            <w:sz w:val="22"/>
            <w:szCs w:val="22"/>
            <w:u w:val="none"/>
            <w:lang w:val="en-US" w:eastAsia="zh-CN"/>
          </w:rPr>
          <w:delText xml:space="preserve">uipped </w:delText>
        </w:r>
      </w:del>
      <w:del w:id="48" w:author="James y" w:date="2022-03-18T14:38:34Z">
        <w:r>
          <w:rPr>
            <w:rFonts w:hint="default"/>
            <w:b w:val="0"/>
            <w:bCs w:val="0"/>
            <w:sz w:val="22"/>
            <w:szCs w:val="22"/>
            <w:u w:val="none"/>
            <w:lang w:val="en-US" w:eastAsia="zh-CN"/>
          </w:rPr>
          <w:delText>bas</w:delText>
        </w:r>
      </w:del>
      <w:del w:id="49" w:author="James y" w:date="2022-03-18T14:38:33Z">
        <w:r>
          <w:rPr>
            <w:rFonts w:hint="default"/>
            <w:b w:val="0"/>
            <w:bCs w:val="0"/>
            <w:sz w:val="22"/>
            <w:szCs w:val="22"/>
            <w:u w:val="none"/>
            <w:lang w:val="en-US" w:eastAsia="zh-CN"/>
          </w:rPr>
          <w:delText>ic m</w:delText>
        </w:r>
      </w:del>
      <w:del w:id="50" w:author="James y" w:date="2022-03-18T14:38:32Z">
        <w:r>
          <w:rPr>
            <w:rFonts w:hint="default"/>
            <w:b w:val="0"/>
            <w:bCs w:val="0"/>
            <w:sz w:val="22"/>
            <w:szCs w:val="22"/>
            <w:u w:val="none"/>
            <w:lang w:val="en-US" w:eastAsia="zh-CN"/>
          </w:rPr>
          <w:delText xml:space="preserve">edical </w:delText>
        </w:r>
      </w:del>
      <w:del w:id="51" w:author="James y" w:date="2022-03-18T14:38:31Z">
        <w:r>
          <w:rPr>
            <w:rFonts w:hint="default"/>
            <w:b w:val="0"/>
            <w:bCs w:val="0"/>
            <w:sz w:val="22"/>
            <w:szCs w:val="22"/>
            <w:u w:val="none"/>
            <w:lang w:val="en-US" w:eastAsia="zh-CN"/>
          </w:rPr>
          <w:delText>supplie</w:delText>
        </w:r>
      </w:del>
      <w:del w:id="52" w:author="James y" w:date="2022-03-18T14:38:30Z">
        <w:r>
          <w:rPr>
            <w:rFonts w:hint="default"/>
            <w:b w:val="0"/>
            <w:bCs w:val="0"/>
            <w:sz w:val="22"/>
            <w:szCs w:val="22"/>
            <w:u w:val="none"/>
            <w:lang w:val="en-US" w:eastAsia="zh-CN"/>
          </w:rPr>
          <w:delText>s</w:delText>
        </w:r>
      </w:del>
      <w:ins w:id="53" w:author="James y" w:date="2022-03-18T15:20:04Z">
        <w:r>
          <w:rPr>
            <w:rFonts w:hint="default"/>
            <w:b w:val="0"/>
            <w:bCs w:val="0"/>
            <w:sz w:val="22"/>
            <w:szCs w:val="22"/>
            <w:u w:val="none"/>
            <w:lang w:val="en-US" w:eastAsia="zh-CN"/>
          </w:rPr>
          <w:t>.</w:t>
        </w:r>
      </w:ins>
      <w:ins w:id="54" w:author="James y" w:date="2022-03-18T15:20:05Z">
        <w:r>
          <w:rPr>
            <w:rFonts w:hint="default"/>
            <w:b w:val="0"/>
            <w:bCs w:val="0"/>
            <w:sz w:val="22"/>
            <w:szCs w:val="22"/>
            <w:u w:val="none"/>
            <w:lang w:val="en-US" w:eastAsia="zh-CN"/>
          </w:rPr>
          <w:t xml:space="preserve"> </w:t>
        </w:r>
      </w:ins>
      <w:ins w:id="55" w:author="James y" w:date="2022-03-18T15:20:07Z">
        <w:r>
          <w:rPr>
            <w:rFonts w:hint="default"/>
            <w:b w:val="0"/>
            <w:bCs w:val="0"/>
            <w:sz w:val="22"/>
            <w:szCs w:val="22"/>
            <w:u w:val="none"/>
            <w:lang w:val="en-US" w:eastAsia="zh-CN"/>
          </w:rPr>
          <w:t>W</w:t>
        </w:r>
      </w:ins>
      <w:ins w:id="56" w:author="James y" w:date="2022-03-18T14:44:38Z">
        <w:r>
          <w:rPr>
            <w:rFonts w:hint="default"/>
            <w:b w:val="0"/>
            <w:bCs w:val="0"/>
            <w:sz w:val="22"/>
            <w:szCs w:val="22"/>
            <w:u w:val="none"/>
            <w:lang w:val="en-US" w:eastAsia="zh-CN"/>
          </w:rPr>
          <w:t>h</w:t>
        </w:r>
      </w:ins>
      <w:ins w:id="57" w:author="James y" w:date="2022-03-18T14:44:41Z">
        <w:r>
          <w:rPr>
            <w:rFonts w:hint="default"/>
            <w:b w:val="0"/>
            <w:bCs w:val="0"/>
            <w:sz w:val="22"/>
            <w:szCs w:val="22"/>
            <w:u w:val="none"/>
            <w:lang w:val="en-US" w:eastAsia="zh-CN"/>
          </w:rPr>
          <w:t>e</w:t>
        </w:r>
      </w:ins>
      <w:ins w:id="58" w:author="James y" w:date="2022-03-18T14:44:42Z">
        <w:r>
          <w:rPr>
            <w:rFonts w:hint="default"/>
            <w:b w:val="0"/>
            <w:bCs w:val="0"/>
            <w:sz w:val="22"/>
            <w:szCs w:val="22"/>
            <w:u w:val="none"/>
            <w:lang w:val="en-US" w:eastAsia="zh-CN"/>
          </w:rPr>
          <w:t xml:space="preserve">n </w:t>
        </w:r>
      </w:ins>
      <w:ins w:id="59" w:author="James y" w:date="2022-03-18T15:40:30Z">
        <w:r>
          <w:rPr>
            <w:rFonts w:hint="eastAsia"/>
            <w:b w:val="0"/>
            <w:bCs w:val="0"/>
            <w:sz w:val="22"/>
            <w:szCs w:val="22"/>
            <w:u w:val="none"/>
            <w:lang w:val="en-US" w:eastAsia="zh-CN"/>
          </w:rPr>
          <w:t>employee</w:t>
        </w:r>
      </w:ins>
      <w:ins w:id="60" w:author="James y" w:date="2022-03-18T15:40:33Z">
        <w:r>
          <w:rPr>
            <w:rFonts w:hint="eastAsia"/>
            <w:b w:val="0"/>
            <w:bCs w:val="0"/>
            <w:sz w:val="22"/>
            <w:szCs w:val="22"/>
            <w:u w:val="none"/>
            <w:lang w:val="en-US" w:eastAsia="zh-CN"/>
          </w:rPr>
          <w:t xml:space="preserve"> is</w:t>
        </w:r>
      </w:ins>
      <w:ins w:id="61" w:author="James y" w:date="2022-03-18T15:40:35Z">
        <w:r>
          <w:rPr>
            <w:rFonts w:hint="eastAsia"/>
            <w:b w:val="0"/>
            <w:bCs w:val="0"/>
            <w:sz w:val="22"/>
            <w:szCs w:val="22"/>
            <w:u w:val="none"/>
            <w:lang w:val="en-US" w:eastAsia="zh-CN"/>
          </w:rPr>
          <w:t xml:space="preserve"> </w:t>
        </w:r>
      </w:ins>
      <w:ins w:id="62" w:author="James y" w:date="2022-03-18T15:40:36Z">
        <w:r>
          <w:rPr>
            <w:rFonts w:hint="eastAsia"/>
            <w:b w:val="0"/>
            <w:bCs w:val="0"/>
            <w:sz w:val="22"/>
            <w:szCs w:val="22"/>
            <w:u w:val="none"/>
            <w:lang w:val="en-US" w:eastAsia="zh-CN"/>
          </w:rPr>
          <w:t>sick</w:t>
        </w:r>
      </w:ins>
      <w:ins w:id="63" w:author="James y" w:date="2022-03-18T15:40:46Z">
        <w:r>
          <w:rPr>
            <w:rFonts w:hint="eastAsia"/>
            <w:b w:val="0"/>
            <w:bCs w:val="0"/>
            <w:sz w:val="22"/>
            <w:szCs w:val="22"/>
            <w:u w:val="none"/>
            <w:lang w:val="en-US" w:eastAsia="zh-CN"/>
          </w:rPr>
          <w:t xml:space="preserve"> </w:t>
        </w:r>
      </w:ins>
      <w:del w:id="64" w:author="James y" w:date="2022-03-18T14:39:31Z">
        <w:r>
          <w:rPr>
            <w:rFonts w:hint="default"/>
            <w:b w:val="0"/>
            <w:bCs w:val="0"/>
            <w:sz w:val="22"/>
            <w:szCs w:val="22"/>
            <w:u w:val="none"/>
            <w:lang w:val="en-US" w:eastAsia="zh-CN"/>
          </w:rPr>
          <w:delText>,</w:delText>
        </w:r>
      </w:del>
      <w:del w:id="65" w:author="James y" w:date="2022-03-18T14:39:30Z">
        <w:r>
          <w:rPr>
            <w:rFonts w:hint="default"/>
            <w:b w:val="0"/>
            <w:bCs w:val="0"/>
            <w:sz w:val="22"/>
            <w:szCs w:val="22"/>
            <w:u w:val="none"/>
            <w:lang w:val="en-US" w:eastAsia="zh-CN"/>
          </w:rPr>
          <w:delText xml:space="preserve"> </w:delText>
        </w:r>
      </w:del>
      <w:r>
        <w:rPr>
          <w:rFonts w:hint="default"/>
          <w:b w:val="0"/>
          <w:bCs w:val="0"/>
          <w:sz w:val="22"/>
          <w:szCs w:val="22"/>
          <w:u w:val="none"/>
          <w:lang w:val="en-US" w:eastAsia="zh-CN"/>
        </w:rPr>
        <w:t>can apply with the Administrative Department or be taken to the hospital by administrative staff, Company will be processed according</w:t>
      </w:r>
      <w:r>
        <w:rPr>
          <w:rFonts w:hint="eastAsia"/>
          <w:b w:val="0"/>
          <w:bCs w:val="0"/>
          <w:sz w:val="22"/>
          <w:szCs w:val="22"/>
          <w:u w:val="none"/>
          <w:lang w:val="en-US" w:eastAsia="zh-CN"/>
        </w:rPr>
        <w:t xml:space="preserve"> </w:t>
      </w:r>
      <w:r>
        <w:rPr>
          <w:rFonts w:hint="default"/>
          <w:b w:val="0"/>
          <w:bCs w:val="0"/>
          <w:sz w:val="22"/>
          <w:szCs w:val="22"/>
          <w:u w:val="none"/>
          <w:lang w:val="en-US" w:eastAsia="zh-CN"/>
        </w:rPr>
        <w:t>to local medical insurance</w:t>
      </w:r>
    </w:p>
    <w:p>
      <w:pPr>
        <w:numPr>
          <w:ilvl w:val="0"/>
          <w:numId w:val="3"/>
        </w:numPr>
        <w:jc w:val="left"/>
        <w:rPr>
          <w:rFonts w:hint="default"/>
          <w:b w:val="0"/>
          <w:bCs w:val="0"/>
          <w:sz w:val="22"/>
          <w:szCs w:val="22"/>
          <w:u w:val="none"/>
          <w:lang w:val="en-US" w:eastAsia="zh-CN"/>
        </w:rPr>
      </w:pPr>
      <w:r>
        <w:rPr>
          <w:rFonts w:hint="default"/>
          <w:b w:val="0"/>
          <w:bCs w:val="0"/>
          <w:sz w:val="22"/>
          <w:szCs w:val="22"/>
          <w:u w:val="none"/>
          <w:lang w:val="en-US" w:eastAsia="zh-CN"/>
        </w:rPr>
        <w:t>连续工作满六个月,享受带薪休假15天,雇主承担报销往返</w:t>
      </w:r>
      <w:bookmarkStart w:id="0" w:name="_GoBack"/>
      <w:bookmarkEnd w:id="0"/>
      <w:r>
        <w:rPr>
          <w:rFonts w:hint="default"/>
          <w:b w:val="0"/>
          <w:bCs w:val="0"/>
          <w:sz w:val="22"/>
          <w:szCs w:val="22"/>
          <w:u w:val="none"/>
          <w:lang w:val="en-US" w:eastAsia="zh-CN"/>
        </w:rPr>
        <w:t>机票及签证费用看当时票价为如</w:t>
      </w:r>
      <w:r>
        <w:rPr>
          <w:rFonts w:hint="eastAsia"/>
          <w:b w:val="0"/>
          <w:bCs w:val="0"/>
          <w:sz w:val="22"/>
          <w:szCs w:val="22"/>
          <w:u w:val="none"/>
          <w:lang w:val="en-US" w:eastAsia="zh-CN"/>
        </w:rPr>
        <w:t>雇员</w:t>
      </w:r>
      <w:r>
        <w:rPr>
          <w:rFonts w:hint="default"/>
          <w:b w:val="0"/>
          <w:bCs w:val="0"/>
          <w:sz w:val="22"/>
          <w:szCs w:val="22"/>
          <w:u w:val="none"/>
          <w:lang w:val="en-US" w:eastAsia="zh-CN"/>
        </w:rPr>
        <w:t>放弃休假,正常上班,</w:t>
      </w:r>
      <w:r>
        <w:rPr>
          <w:rFonts w:hint="eastAsia"/>
          <w:b w:val="0"/>
          <w:bCs w:val="0"/>
          <w:sz w:val="22"/>
          <w:szCs w:val="22"/>
          <w:u w:val="none"/>
          <w:lang w:val="en-US" w:eastAsia="zh-CN"/>
        </w:rPr>
        <w:t>雇</w:t>
      </w:r>
      <w:r>
        <w:rPr>
          <w:rFonts w:hint="default"/>
          <w:b w:val="0"/>
          <w:bCs w:val="0"/>
          <w:sz w:val="22"/>
          <w:szCs w:val="22"/>
          <w:u w:val="none"/>
          <w:lang w:val="en-US" w:eastAsia="zh-CN"/>
        </w:rPr>
        <w:t xml:space="preserve">主根据职级給津貼。 </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After working for 6 months, employ</w:t>
      </w:r>
      <w:r>
        <w:rPr>
          <w:rFonts w:hint="eastAsia"/>
          <w:b w:val="0"/>
          <w:bCs w:val="0"/>
          <w:sz w:val="22"/>
          <w:szCs w:val="22"/>
          <w:u w:val="none"/>
          <w:lang w:val="en-US" w:eastAsia="zh-CN"/>
        </w:rPr>
        <w:t>e</w:t>
      </w:r>
      <w:r>
        <w:rPr>
          <w:rFonts w:hint="default"/>
          <w:b w:val="0"/>
          <w:bCs w:val="0"/>
          <w:sz w:val="22"/>
          <w:szCs w:val="22"/>
          <w:u w:val="none"/>
          <w:lang w:val="en-US" w:eastAsia="zh-CN"/>
        </w:rPr>
        <w:t>es can enjoy 15 days annual leave with pay Employer will bear</w:t>
      </w:r>
      <w:r>
        <w:rPr>
          <w:rFonts w:hint="eastAsia"/>
          <w:b w:val="0"/>
          <w:bCs w:val="0"/>
          <w:sz w:val="22"/>
          <w:szCs w:val="22"/>
          <w:u w:val="none"/>
          <w:lang w:val="en-US" w:eastAsia="zh-CN"/>
        </w:rPr>
        <w:t xml:space="preserve"> </w:t>
      </w:r>
      <w:r>
        <w:rPr>
          <w:rFonts w:hint="default"/>
          <w:b w:val="0"/>
          <w:bCs w:val="0"/>
          <w:sz w:val="22"/>
          <w:szCs w:val="22"/>
          <w:u w:val="none"/>
          <w:lang w:val="en-US" w:eastAsia="zh-CN"/>
        </w:rPr>
        <w:t xml:space="preserve">the costs of visas, return airfare ticket (see fee at the time) If the employees did not avail of the annual leave, Employer will follow by Rank of the position to give reward allowance </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(8) 年终奖金: 阳历12月31日为结算截止日,以实际工作日为基础核算,</w:t>
      </w:r>
      <w:r>
        <w:rPr>
          <w:rFonts w:hint="eastAsia"/>
          <w:b w:val="0"/>
          <w:bCs w:val="0"/>
          <w:sz w:val="22"/>
          <w:szCs w:val="22"/>
          <w:u w:val="none"/>
          <w:lang w:val="en-US" w:eastAsia="zh-CN"/>
        </w:rPr>
        <w:t xml:space="preserve"> </w:t>
      </w:r>
      <w:r>
        <w:rPr>
          <w:rFonts w:hint="default"/>
          <w:b w:val="0"/>
          <w:bCs w:val="0"/>
          <w:sz w:val="22"/>
          <w:szCs w:val="22"/>
          <w:u w:val="none"/>
          <w:lang w:val="en-US" w:eastAsia="zh-CN"/>
        </w:rPr>
        <w:t>(即 13 新</w:t>
      </w:r>
      <w:r>
        <w:rPr>
          <w:rFonts w:hint="eastAsia"/>
          <w:b w:val="0"/>
          <w:bCs w:val="0"/>
          <w:sz w:val="22"/>
          <w:szCs w:val="22"/>
          <w:u w:val="none"/>
          <w:lang w:val="en-US" w:eastAsia="zh-CN"/>
        </w:rPr>
        <w:t>=</w:t>
      </w:r>
      <w:r>
        <w:rPr>
          <w:rFonts w:hint="default"/>
          <w:b w:val="0"/>
          <w:bCs w:val="0"/>
          <w:sz w:val="22"/>
          <w:szCs w:val="22"/>
          <w:u w:val="none"/>
          <w:lang w:val="en-US" w:eastAsia="zh-CN"/>
        </w:rPr>
        <w:t>实际工作日/365+底薪)</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Annual Bonus: December 31st of the Gregorian calendar is the settlement deadline, and based on the</w:t>
      </w:r>
      <w:r>
        <w:rPr>
          <w:rFonts w:hint="eastAsia"/>
          <w:b w:val="0"/>
          <w:bCs w:val="0"/>
          <w:sz w:val="22"/>
          <w:szCs w:val="22"/>
          <w:u w:val="none"/>
          <w:lang w:val="en-US" w:eastAsia="zh-CN"/>
        </w:rPr>
        <w:t xml:space="preserve"> </w:t>
      </w:r>
      <w:r>
        <w:rPr>
          <w:rFonts w:hint="default"/>
          <w:b w:val="0"/>
          <w:bCs w:val="0"/>
          <w:sz w:val="22"/>
          <w:szCs w:val="22"/>
          <w:u w:val="none"/>
          <w:lang w:val="en-US" w:eastAsia="zh-CN"/>
        </w:rPr>
        <w:t>months worked with Employer at the rate of one month's salary. (calculated as working day /365</w:t>
      </w:r>
      <w:r>
        <w:rPr>
          <w:rFonts w:hint="eastAsia"/>
          <w:b w:val="0"/>
          <w:bCs w:val="0"/>
          <w:sz w:val="22"/>
          <w:szCs w:val="22"/>
          <w:u w:val="none"/>
          <w:lang w:val="en-US" w:eastAsia="zh-CN"/>
        </w:rPr>
        <w:t xml:space="preserve"> </w:t>
      </w:r>
      <w:r>
        <w:rPr>
          <w:rFonts w:hint="default"/>
          <w:b w:val="0"/>
          <w:bCs w:val="0"/>
          <w:sz w:val="22"/>
          <w:szCs w:val="22"/>
          <w:u w:val="none"/>
          <w:lang w:val="en-US" w:eastAsia="zh-CN"/>
        </w:rPr>
        <w:t>day x month salary = annual bonus)</w:t>
      </w:r>
    </w:p>
    <w:p>
      <w:pPr>
        <w:numPr>
          <w:ilvl w:val="0"/>
          <w:numId w:val="0"/>
        </w:numPr>
        <w:jc w:val="left"/>
        <w:rPr>
          <w:del w:id="66" w:author="James y" w:date="2022-03-18T14:44:01Z"/>
          <w:rFonts w:hint="eastAsia"/>
          <w:b w:val="0"/>
          <w:bCs w:val="0"/>
          <w:sz w:val="22"/>
          <w:szCs w:val="22"/>
          <w:u w:val="none"/>
          <w:lang w:val="en-US" w:eastAsia="zh-CN"/>
        </w:rPr>
      </w:pPr>
      <w:del w:id="67" w:author="James y" w:date="2022-03-18T14:44:01Z">
        <w:r>
          <w:rPr>
            <w:rFonts w:hint="eastAsia"/>
            <w:b w:val="0"/>
            <w:bCs w:val="0"/>
            <w:sz w:val="22"/>
            <w:szCs w:val="22"/>
            <w:u w:val="none"/>
            <w:lang w:val="en-US" w:eastAsia="zh-CN"/>
          </w:rPr>
          <w:delText>(9)</w:delText>
        </w:r>
      </w:del>
      <w:del w:id="68" w:author="James y" w:date="2022-03-18T14:44:01Z">
        <w:r>
          <w:rPr>
            <w:rFonts w:hint="default"/>
            <w:b w:val="0"/>
            <w:bCs w:val="0"/>
            <w:sz w:val="22"/>
            <w:szCs w:val="22"/>
            <w:u w:val="none"/>
            <w:lang w:val="en-US" w:eastAsia="zh-CN"/>
          </w:rPr>
          <w:delText>贡献奖: 雇员对雇主的发展提出建设性的意见,凡经公司采纳实施,根据建议的重要性、 应用范围、解决问题的程度等颁发建议奖,给予500-1000RMB 的现金奖励</w:delText>
        </w:r>
      </w:del>
      <w:del w:id="69" w:author="James y" w:date="2022-03-18T14:44:01Z">
        <w:r>
          <w:rPr>
            <w:rFonts w:hint="eastAsia"/>
            <w:b w:val="0"/>
            <w:bCs w:val="0"/>
            <w:sz w:val="22"/>
            <w:szCs w:val="22"/>
            <w:u w:val="none"/>
            <w:lang w:val="en-US" w:eastAsia="zh-CN"/>
          </w:rPr>
          <w:delText>。</w:delText>
        </w:r>
      </w:del>
    </w:p>
    <w:p>
      <w:pPr>
        <w:numPr>
          <w:ilvl w:val="-1"/>
          <w:numId w:val="0"/>
        </w:numPr>
        <w:jc w:val="left"/>
        <w:rPr>
          <w:del w:id="70" w:author="James y" w:date="2022-03-18T14:44:01Z"/>
          <w:rFonts w:hint="default"/>
          <w:b w:val="0"/>
          <w:bCs w:val="0"/>
          <w:sz w:val="22"/>
          <w:szCs w:val="22"/>
          <w:u w:val="none"/>
          <w:lang w:val="en-US" w:eastAsia="zh-CN"/>
        </w:rPr>
      </w:pPr>
      <w:del w:id="71" w:author="James y" w:date="2022-03-18T14:44:01Z">
        <w:r>
          <w:rPr>
            <w:rFonts w:hint="default"/>
            <w:b w:val="0"/>
            <w:bCs w:val="0"/>
            <w:sz w:val="22"/>
            <w:szCs w:val="22"/>
            <w:u w:val="none"/>
            <w:lang w:val="en-US" w:eastAsia="zh-CN"/>
          </w:rPr>
          <w:delText xml:space="preserve"> Employee provide constructive opinions on the development of company, company adopted and</w:delText>
        </w:r>
      </w:del>
      <w:del w:id="72" w:author="James y" w:date="2022-03-18T14:44:01Z">
        <w:r>
          <w:rPr>
            <w:rFonts w:hint="eastAsia"/>
            <w:b w:val="0"/>
            <w:bCs w:val="0"/>
            <w:sz w:val="22"/>
            <w:szCs w:val="22"/>
            <w:u w:val="none"/>
            <w:lang w:val="en-US" w:eastAsia="zh-CN"/>
          </w:rPr>
          <w:delText xml:space="preserve"> </w:delText>
        </w:r>
      </w:del>
      <w:del w:id="73" w:author="James y" w:date="2022-03-18T14:44:01Z">
        <w:r>
          <w:rPr>
            <w:rFonts w:hint="default"/>
            <w:b w:val="0"/>
            <w:bCs w:val="0"/>
            <w:sz w:val="22"/>
            <w:szCs w:val="22"/>
            <w:u w:val="none"/>
            <w:lang w:val="en-US" w:eastAsia="zh-CN"/>
          </w:rPr>
          <w:delText>implemented. This award is rewarded based on the importance of the proposal, the scope of</w:delText>
        </w:r>
      </w:del>
      <w:del w:id="74" w:author="James y" w:date="2022-03-18T14:44:01Z">
        <w:r>
          <w:rPr>
            <w:rFonts w:hint="eastAsia"/>
            <w:b w:val="0"/>
            <w:bCs w:val="0"/>
            <w:sz w:val="22"/>
            <w:szCs w:val="22"/>
            <w:u w:val="none"/>
            <w:lang w:val="en-US" w:eastAsia="zh-CN"/>
          </w:rPr>
          <w:delText xml:space="preserve"> </w:delText>
        </w:r>
      </w:del>
      <w:del w:id="75" w:author="James y" w:date="2022-03-18T14:44:01Z">
        <w:r>
          <w:rPr>
            <w:rFonts w:hint="default"/>
            <w:b w:val="0"/>
            <w:bCs w:val="0"/>
            <w:sz w:val="22"/>
            <w:szCs w:val="22"/>
            <w:u w:val="none"/>
            <w:lang w:val="en-US" w:eastAsia="zh-CN"/>
          </w:rPr>
          <w:delText>Application, and problem solving give cash reward of 500 - 1000rmb .</w:delText>
        </w:r>
      </w:del>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5. 雇主保留根据业务需求对工作周计划进行审查和修改的权利。</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Employer has the right to review and modify the work weekly scheme depending on the exigencies of the</w:t>
      </w:r>
      <w:r>
        <w:rPr>
          <w:rFonts w:hint="eastAsia"/>
          <w:b w:val="0"/>
          <w:bCs w:val="0"/>
          <w:sz w:val="22"/>
          <w:szCs w:val="22"/>
          <w:u w:val="none"/>
          <w:lang w:val="en-US" w:eastAsia="zh-CN"/>
        </w:rPr>
        <w:t xml:space="preserve"> </w:t>
      </w:r>
      <w:r>
        <w:rPr>
          <w:rFonts w:hint="default"/>
          <w:b w:val="0"/>
          <w:bCs w:val="0"/>
          <w:sz w:val="22"/>
          <w:szCs w:val="22"/>
          <w:u w:val="none"/>
          <w:lang w:val="en-US" w:eastAsia="zh-CN"/>
        </w:rPr>
        <w:t>business operation.</w:t>
      </w:r>
    </w:p>
    <w:p>
      <w:pPr>
        <w:numPr>
          <w:ilvl w:val="0"/>
          <w:numId w:val="0"/>
        </w:numPr>
        <w:jc w:val="left"/>
        <w:rPr>
          <w:rFonts w:hint="default"/>
          <w:b w:val="0"/>
          <w:bCs w:val="0"/>
          <w:sz w:val="24"/>
          <w:szCs w:val="24"/>
          <w:u w:val="none"/>
          <w:lang w:val="en-US" w:eastAsia="zh-CN"/>
        </w:rPr>
      </w:pPr>
    </w:p>
    <w:p>
      <w:pPr>
        <w:numPr>
          <w:ilvl w:val="0"/>
          <w:numId w:val="4"/>
        </w:numPr>
        <w:jc w:val="left"/>
        <w:rPr>
          <w:rFonts w:hint="default"/>
          <w:b w:val="0"/>
          <w:bCs w:val="0"/>
          <w:sz w:val="24"/>
          <w:szCs w:val="24"/>
          <w:u w:val="none"/>
          <w:lang w:val="en-US" w:eastAsia="zh-CN"/>
        </w:rPr>
      </w:pPr>
      <w:r>
        <w:rPr>
          <w:rFonts w:hint="default"/>
          <w:b w:val="0"/>
          <w:bCs w:val="0"/>
          <w:sz w:val="24"/>
          <w:szCs w:val="24"/>
          <w:u w:val="none"/>
          <w:lang w:val="en-US" w:eastAsia="zh-CN"/>
        </w:rPr>
        <w:t>符合下列情况之一的,雇主可对雇员薪酬奖金做相应调整。(详见公司章程+部门 KPI考核) Employer reserve the right to review and adjustment to employee's salary and reward accordingly.</w:t>
      </w:r>
    </w:p>
    <w:p>
      <w:pPr>
        <w:numPr>
          <w:ilvl w:val="0"/>
          <w:numId w:val="0"/>
        </w:numPr>
        <w:jc w:val="left"/>
        <w:rPr>
          <w:rFonts w:hint="default"/>
          <w:b w:val="0"/>
          <w:bCs w:val="0"/>
          <w:sz w:val="24"/>
          <w:szCs w:val="24"/>
          <w:u w:val="none"/>
          <w:lang w:val="en-US" w:eastAsia="zh-CN"/>
        </w:rPr>
      </w:pPr>
    </w:p>
    <w:p>
      <w:pPr>
        <w:numPr>
          <w:ilvl w:val="0"/>
          <w:numId w:val="0"/>
        </w:numPr>
        <w:jc w:val="left"/>
        <w:rPr>
          <w:rFonts w:hint="default"/>
          <w:b w:val="0"/>
          <w:bCs w:val="0"/>
          <w:sz w:val="24"/>
          <w:szCs w:val="24"/>
          <w:u w:val="none"/>
          <w:lang w:val="en-US" w:eastAsia="zh-CN"/>
        </w:rPr>
      </w:pPr>
    </w:p>
    <w:p>
      <w:pPr>
        <w:numPr>
          <w:ilvl w:val="0"/>
          <w:numId w:val="5"/>
        </w:numPr>
        <w:ind w:left="3800" w:leftChars="0" w:firstLineChars="0"/>
        <w:jc w:val="center"/>
        <w:rPr>
          <w:rFonts w:hint="default"/>
          <w:b/>
          <w:bCs/>
          <w:sz w:val="28"/>
          <w:szCs w:val="28"/>
          <w:u w:val="none"/>
          <w:lang w:val="en-US" w:eastAsia="zh-CN"/>
        </w:rPr>
      </w:pPr>
      <w:r>
        <w:rPr>
          <w:rFonts w:hint="default"/>
          <w:b/>
          <w:bCs/>
          <w:sz w:val="28"/>
          <w:szCs w:val="28"/>
          <w:u w:val="none"/>
          <w:lang w:val="en-US" w:eastAsia="zh-CN"/>
        </w:rPr>
        <w:t xml:space="preserve">乙方(雇员)的权利与义务 </w:t>
      </w:r>
    </w:p>
    <w:p>
      <w:pPr>
        <w:numPr>
          <w:ilvl w:val="0"/>
          <w:numId w:val="0"/>
        </w:numPr>
        <w:ind w:left="1600" w:leftChars="0"/>
        <w:jc w:val="center"/>
        <w:rPr>
          <w:rFonts w:hint="default"/>
          <w:b/>
          <w:bCs/>
          <w:sz w:val="28"/>
          <w:szCs w:val="28"/>
          <w:u w:val="none"/>
          <w:lang w:val="en-US" w:eastAsia="zh-CN"/>
        </w:rPr>
      </w:pPr>
      <w:r>
        <w:rPr>
          <w:rFonts w:hint="default"/>
          <w:b/>
          <w:bCs/>
          <w:sz w:val="28"/>
          <w:szCs w:val="28"/>
          <w:u w:val="none"/>
          <w:lang w:val="en-US" w:eastAsia="zh-CN"/>
        </w:rPr>
        <w:t>Rights and Obligations of Party B (Employee)</w:t>
      </w:r>
    </w:p>
    <w:p>
      <w:pPr>
        <w:numPr>
          <w:ilvl w:val="0"/>
          <w:numId w:val="0"/>
        </w:numPr>
        <w:jc w:val="left"/>
        <w:rPr>
          <w:rFonts w:hint="default"/>
          <w:b/>
          <w:bCs/>
          <w:sz w:val="28"/>
          <w:szCs w:val="28"/>
          <w:u w:val="none"/>
          <w:lang w:val="en-US" w:eastAsia="zh-CN"/>
        </w:rPr>
      </w:pP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 xml:space="preserve">1. </w:t>
      </w:r>
      <w:r>
        <w:rPr>
          <w:rFonts w:hint="eastAsia"/>
          <w:b w:val="0"/>
          <w:bCs w:val="0"/>
          <w:sz w:val="24"/>
          <w:szCs w:val="24"/>
          <w:u w:val="none"/>
          <w:lang w:val="en-US" w:eastAsia="zh-CN"/>
        </w:rPr>
        <w:t>雇</w:t>
      </w:r>
      <w:r>
        <w:rPr>
          <w:rFonts w:hint="default"/>
          <w:b w:val="0"/>
          <w:bCs w:val="0"/>
          <w:sz w:val="24"/>
          <w:szCs w:val="24"/>
          <w:u w:val="none"/>
          <w:lang w:val="en-US" w:eastAsia="zh-CN"/>
        </w:rPr>
        <w:t>员国按收发主的管理,并按合同要求认真履行岗位职责,服从岗位安排或调整,遵纪守法,并认真完成工作任务。</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Employee must accept the management of employer and fully perform the job duties according to the contract requirements, obey the post arrangement or adjustment, abide by the laws and regulations, and</w:t>
      </w:r>
      <w:r>
        <w:rPr>
          <w:rFonts w:hint="eastAsia"/>
          <w:b w:val="0"/>
          <w:bCs w:val="0"/>
          <w:sz w:val="24"/>
          <w:szCs w:val="24"/>
          <w:u w:val="none"/>
          <w:lang w:val="en-US" w:eastAsia="zh-CN"/>
        </w:rPr>
        <w:t xml:space="preserve"> </w:t>
      </w:r>
      <w:r>
        <w:rPr>
          <w:rFonts w:hint="default"/>
          <w:b w:val="0"/>
          <w:bCs w:val="0"/>
          <w:sz w:val="24"/>
          <w:szCs w:val="24"/>
          <w:u w:val="none"/>
          <w:lang w:val="en-US" w:eastAsia="zh-CN"/>
        </w:rPr>
        <w:t>complete the work tasks seriously.</w:t>
      </w:r>
    </w:p>
    <w:p>
      <w:pPr>
        <w:numPr>
          <w:ilvl w:val="0"/>
          <w:numId w:val="0"/>
        </w:numPr>
        <w:ind w:leftChars="0"/>
        <w:jc w:val="left"/>
        <w:rPr>
          <w:rFonts w:hint="default"/>
          <w:b w:val="0"/>
          <w:bCs w:val="0"/>
          <w:sz w:val="24"/>
          <w:szCs w:val="24"/>
          <w:u w:val="none"/>
          <w:lang w:val="en-US" w:eastAsia="zh-CN"/>
        </w:rPr>
      </w:pPr>
      <w:r>
        <w:rPr>
          <w:rFonts w:hint="eastAsia"/>
          <w:b w:val="0"/>
          <w:bCs w:val="0"/>
          <w:sz w:val="24"/>
          <w:szCs w:val="24"/>
          <w:u w:val="none"/>
          <w:lang w:val="en-US" w:eastAsia="zh-CN"/>
        </w:rPr>
        <w:t>2.雇</w:t>
      </w:r>
      <w:r>
        <w:rPr>
          <w:rFonts w:hint="default"/>
          <w:b w:val="0"/>
          <w:bCs w:val="0"/>
          <w:sz w:val="24"/>
          <w:szCs w:val="24"/>
          <w:u w:val="none"/>
          <w:lang w:val="en-US" w:eastAsia="zh-CN"/>
        </w:rPr>
        <w:t xml:space="preserve">员在试用期内工作不满7个工作日离职无薪酬。 </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Employee</w:t>
      </w:r>
      <w:ins w:id="76" w:author="James y" w:date="2022-03-18T14:49:40Z">
        <w:r>
          <w:rPr>
            <w:rFonts w:hint="default"/>
            <w:b w:val="0"/>
            <w:bCs w:val="0"/>
            <w:sz w:val="24"/>
            <w:szCs w:val="24"/>
            <w:u w:val="none"/>
            <w:lang w:val="en-US" w:eastAsia="zh-CN"/>
          </w:rPr>
          <w:t xml:space="preserve"> l</w:t>
        </w:r>
      </w:ins>
      <w:ins w:id="77" w:author="James y" w:date="2022-03-18T14:49:41Z">
        <w:r>
          <w:rPr>
            <w:rFonts w:hint="default"/>
            <w:b w:val="0"/>
            <w:bCs w:val="0"/>
            <w:sz w:val="24"/>
            <w:szCs w:val="24"/>
            <w:u w:val="none"/>
            <w:lang w:val="en-US" w:eastAsia="zh-CN"/>
          </w:rPr>
          <w:t>eave</w:t>
        </w:r>
      </w:ins>
      <w:ins w:id="78" w:author="James y" w:date="2022-03-18T14:49:42Z">
        <w:r>
          <w:rPr>
            <w:rFonts w:hint="default"/>
            <w:b w:val="0"/>
            <w:bCs w:val="0"/>
            <w:sz w:val="24"/>
            <w:szCs w:val="24"/>
            <w:u w:val="none"/>
            <w:lang w:val="en-US" w:eastAsia="zh-CN"/>
          </w:rPr>
          <w:t>s</w:t>
        </w:r>
      </w:ins>
      <w:ins w:id="79" w:author="James y" w:date="2022-03-18T14:49:45Z">
        <w:r>
          <w:rPr>
            <w:rFonts w:hint="default"/>
            <w:b w:val="0"/>
            <w:bCs w:val="0"/>
            <w:sz w:val="24"/>
            <w:szCs w:val="24"/>
            <w:u w:val="none"/>
            <w:lang w:val="en-US" w:eastAsia="zh-CN"/>
          </w:rPr>
          <w:t xml:space="preserve"> </w:t>
        </w:r>
      </w:ins>
      <w:ins w:id="80" w:author="James y" w:date="2022-03-18T14:49:46Z">
        <w:r>
          <w:rPr>
            <w:rFonts w:hint="default"/>
            <w:b w:val="0"/>
            <w:bCs w:val="0"/>
            <w:sz w:val="24"/>
            <w:szCs w:val="24"/>
            <w:u w:val="none"/>
            <w:lang w:val="en-US" w:eastAsia="zh-CN"/>
          </w:rPr>
          <w:t>with</w:t>
        </w:r>
      </w:ins>
      <w:ins w:id="81" w:author="James y" w:date="2022-03-18T14:49:47Z">
        <w:r>
          <w:rPr>
            <w:rFonts w:hint="default"/>
            <w:b w:val="0"/>
            <w:bCs w:val="0"/>
            <w:sz w:val="24"/>
            <w:szCs w:val="24"/>
            <w:u w:val="none"/>
            <w:lang w:val="en-US" w:eastAsia="zh-CN"/>
          </w:rPr>
          <w:t>out</w:t>
        </w:r>
      </w:ins>
      <w:ins w:id="82" w:author="James y" w:date="2022-03-18T14:49:48Z">
        <w:r>
          <w:rPr>
            <w:rFonts w:hint="default"/>
            <w:b w:val="0"/>
            <w:bCs w:val="0"/>
            <w:sz w:val="24"/>
            <w:szCs w:val="24"/>
            <w:u w:val="none"/>
            <w:lang w:val="en-US" w:eastAsia="zh-CN"/>
          </w:rPr>
          <w:t xml:space="preserve"> </w:t>
        </w:r>
      </w:ins>
      <w:ins w:id="83" w:author="James y" w:date="2022-03-18T14:49:51Z">
        <w:r>
          <w:rPr>
            <w:rFonts w:hint="default"/>
            <w:b w:val="0"/>
            <w:bCs w:val="0"/>
            <w:sz w:val="24"/>
            <w:szCs w:val="24"/>
            <w:u w:val="none"/>
            <w:lang w:val="en-US" w:eastAsia="zh-CN"/>
          </w:rPr>
          <w:t>p</w:t>
        </w:r>
      </w:ins>
      <w:ins w:id="84" w:author="James y" w:date="2022-03-18T14:49:52Z">
        <w:r>
          <w:rPr>
            <w:rFonts w:hint="default"/>
            <w:b w:val="0"/>
            <w:bCs w:val="0"/>
            <w:sz w:val="24"/>
            <w:szCs w:val="24"/>
            <w:u w:val="none"/>
            <w:lang w:val="en-US" w:eastAsia="zh-CN"/>
          </w:rPr>
          <w:t>ay</w:t>
        </w:r>
      </w:ins>
      <w:ins w:id="85" w:author="James y" w:date="2022-03-18T14:50:56Z">
        <w:r>
          <w:rPr>
            <w:rFonts w:hint="default"/>
            <w:b w:val="0"/>
            <w:bCs w:val="0"/>
            <w:sz w:val="24"/>
            <w:szCs w:val="24"/>
            <w:u w:val="none"/>
            <w:lang w:val="en-US" w:eastAsia="zh-CN"/>
          </w:rPr>
          <w:t xml:space="preserve">, </w:t>
        </w:r>
      </w:ins>
      <w:ins w:id="86" w:author="James y" w:date="2022-03-18T14:50:57Z">
        <w:r>
          <w:rPr>
            <w:rFonts w:hint="default"/>
            <w:b w:val="0"/>
            <w:bCs w:val="0"/>
            <w:sz w:val="24"/>
            <w:szCs w:val="24"/>
            <w:u w:val="none"/>
            <w:lang w:val="en-US" w:eastAsia="zh-CN"/>
          </w:rPr>
          <w:t xml:space="preserve">if </w:t>
        </w:r>
      </w:ins>
      <w:ins w:id="87" w:author="James y" w:date="2022-03-18T14:51:32Z">
        <w:r>
          <w:rPr>
            <w:rFonts w:hint="default"/>
            <w:b w:val="0"/>
            <w:bCs w:val="0"/>
            <w:sz w:val="24"/>
            <w:szCs w:val="24"/>
            <w:u w:val="none"/>
            <w:lang w:val="en-US" w:eastAsia="zh-CN"/>
          </w:rPr>
          <w:t>wo</w:t>
        </w:r>
      </w:ins>
      <w:ins w:id="88" w:author="James y" w:date="2022-03-18T14:51:33Z">
        <w:r>
          <w:rPr>
            <w:rFonts w:hint="default"/>
            <w:b w:val="0"/>
            <w:bCs w:val="0"/>
            <w:sz w:val="24"/>
            <w:szCs w:val="24"/>
            <w:u w:val="none"/>
            <w:lang w:val="en-US" w:eastAsia="zh-CN"/>
          </w:rPr>
          <w:t xml:space="preserve">rk </w:t>
        </w:r>
      </w:ins>
      <w:ins w:id="89" w:author="James y" w:date="2022-03-18T14:51:34Z">
        <w:r>
          <w:rPr>
            <w:rFonts w:hint="default"/>
            <w:b w:val="0"/>
            <w:bCs w:val="0"/>
            <w:sz w:val="24"/>
            <w:szCs w:val="24"/>
            <w:u w:val="none"/>
            <w:lang w:val="en-US" w:eastAsia="zh-CN"/>
          </w:rPr>
          <w:t>less</w:t>
        </w:r>
      </w:ins>
      <w:ins w:id="90" w:author="James y" w:date="2022-03-18T14:51:36Z">
        <w:r>
          <w:rPr>
            <w:rFonts w:hint="default"/>
            <w:b w:val="0"/>
            <w:bCs w:val="0"/>
            <w:sz w:val="24"/>
            <w:szCs w:val="24"/>
            <w:u w:val="none"/>
            <w:lang w:val="en-US" w:eastAsia="zh-CN"/>
          </w:rPr>
          <w:t xml:space="preserve"> than</w:t>
        </w:r>
      </w:ins>
      <w:del w:id="91" w:author="James y" w:date="2022-03-18T14:50:55Z">
        <w:r>
          <w:rPr>
            <w:rFonts w:hint="default"/>
            <w:b w:val="0"/>
            <w:bCs w:val="0"/>
            <w:sz w:val="24"/>
            <w:szCs w:val="24"/>
            <w:u w:val="none"/>
            <w:lang w:val="en-US" w:eastAsia="zh-CN"/>
          </w:rPr>
          <w:delText xml:space="preserve"> </w:delText>
        </w:r>
      </w:del>
      <w:del w:id="92" w:author="James y" w:date="2022-03-18T14:50:39Z">
        <w:r>
          <w:rPr>
            <w:rFonts w:hint="default"/>
            <w:b w:val="0"/>
            <w:bCs w:val="0"/>
            <w:sz w:val="24"/>
            <w:szCs w:val="24"/>
            <w:u w:val="none"/>
            <w:lang w:val="en-US" w:eastAsia="zh-CN"/>
          </w:rPr>
          <w:delText>w</w:delText>
        </w:r>
      </w:del>
      <w:del w:id="93" w:author="James y" w:date="2022-03-18T14:50:38Z">
        <w:r>
          <w:rPr>
            <w:rFonts w:hint="default"/>
            <w:b w:val="0"/>
            <w:bCs w:val="0"/>
            <w:sz w:val="24"/>
            <w:szCs w:val="24"/>
            <w:u w:val="none"/>
            <w:lang w:val="en-US" w:eastAsia="zh-CN"/>
          </w:rPr>
          <w:delText xml:space="preserve">ork </w:delText>
        </w:r>
      </w:del>
      <w:del w:id="94" w:author="James y" w:date="2022-03-18T14:50:37Z">
        <w:r>
          <w:rPr>
            <w:rFonts w:hint="default"/>
            <w:b w:val="0"/>
            <w:bCs w:val="0"/>
            <w:sz w:val="24"/>
            <w:szCs w:val="24"/>
            <w:u w:val="none"/>
            <w:lang w:val="en-US" w:eastAsia="zh-CN"/>
          </w:rPr>
          <w:delText>le</w:delText>
        </w:r>
      </w:del>
      <w:del w:id="95" w:author="James y" w:date="2022-03-18T14:50:36Z">
        <w:r>
          <w:rPr>
            <w:rFonts w:hint="default"/>
            <w:b w:val="0"/>
            <w:bCs w:val="0"/>
            <w:sz w:val="24"/>
            <w:szCs w:val="24"/>
            <w:u w:val="none"/>
            <w:lang w:val="en-US" w:eastAsia="zh-CN"/>
          </w:rPr>
          <w:delText xml:space="preserve">ss </w:delText>
        </w:r>
      </w:del>
      <w:del w:id="96" w:author="James y" w:date="2022-03-18T14:50:35Z">
        <w:r>
          <w:rPr>
            <w:rFonts w:hint="default"/>
            <w:b w:val="0"/>
            <w:bCs w:val="0"/>
            <w:sz w:val="24"/>
            <w:szCs w:val="24"/>
            <w:u w:val="none"/>
            <w:lang w:val="en-US" w:eastAsia="zh-CN"/>
          </w:rPr>
          <w:delText>tha</w:delText>
        </w:r>
      </w:del>
      <w:del w:id="97" w:author="James y" w:date="2022-03-18T14:50:34Z">
        <w:r>
          <w:rPr>
            <w:rFonts w:hint="default"/>
            <w:b w:val="0"/>
            <w:bCs w:val="0"/>
            <w:sz w:val="24"/>
            <w:szCs w:val="24"/>
            <w:u w:val="none"/>
            <w:lang w:val="en-US" w:eastAsia="zh-CN"/>
          </w:rPr>
          <w:delText>n</w:delText>
        </w:r>
      </w:del>
      <w:ins w:id="98" w:author="James y" w:date="2022-03-18T14:53:48Z">
        <w:r>
          <w:rPr>
            <w:rFonts w:hint="default"/>
            <w:b w:val="0"/>
            <w:bCs w:val="0"/>
            <w:sz w:val="24"/>
            <w:szCs w:val="24"/>
            <w:u w:val="none"/>
            <w:lang w:val="en-US" w:eastAsia="zh-CN"/>
          </w:rPr>
          <w:t xml:space="preserve"> </w:t>
        </w:r>
      </w:ins>
      <w:del w:id="99" w:author="James y" w:date="2022-03-18T14:53:46Z">
        <w:r>
          <w:rPr>
            <w:rFonts w:hint="default"/>
            <w:b w:val="0"/>
            <w:bCs w:val="0"/>
            <w:sz w:val="24"/>
            <w:szCs w:val="24"/>
            <w:u w:val="none"/>
            <w:lang w:val="en-US" w:eastAsia="zh-CN"/>
          </w:rPr>
          <w:delText xml:space="preserve"> </w:delText>
        </w:r>
      </w:del>
      <w:r>
        <w:rPr>
          <w:rFonts w:hint="default"/>
          <w:b w:val="0"/>
          <w:bCs w:val="0"/>
          <w:sz w:val="24"/>
          <w:szCs w:val="24"/>
          <w:u w:val="none"/>
          <w:lang w:val="en-US" w:eastAsia="zh-CN"/>
        </w:rPr>
        <w:t xml:space="preserve">7 </w:t>
      </w:r>
      <w:del w:id="100" w:author="James y" w:date="2022-03-18T14:51:41Z">
        <w:r>
          <w:rPr>
            <w:rFonts w:hint="default"/>
            <w:b w:val="0"/>
            <w:bCs w:val="0"/>
            <w:sz w:val="24"/>
            <w:szCs w:val="24"/>
            <w:u w:val="none"/>
            <w:lang w:val="en-US" w:eastAsia="zh-CN"/>
          </w:rPr>
          <w:delText>wo</w:delText>
        </w:r>
      </w:del>
      <w:del w:id="101" w:author="James y" w:date="2022-03-18T14:51:40Z">
        <w:r>
          <w:rPr>
            <w:rFonts w:hint="default"/>
            <w:b w:val="0"/>
            <w:bCs w:val="0"/>
            <w:sz w:val="24"/>
            <w:szCs w:val="24"/>
            <w:u w:val="none"/>
            <w:lang w:val="en-US" w:eastAsia="zh-CN"/>
          </w:rPr>
          <w:delText>rking</w:delText>
        </w:r>
      </w:del>
      <w:del w:id="102" w:author="James y" w:date="2022-03-18T14:51:39Z">
        <w:r>
          <w:rPr>
            <w:rFonts w:hint="default"/>
            <w:b w:val="0"/>
            <w:bCs w:val="0"/>
            <w:sz w:val="24"/>
            <w:szCs w:val="24"/>
            <w:u w:val="none"/>
            <w:lang w:val="en-US" w:eastAsia="zh-CN"/>
          </w:rPr>
          <w:delText xml:space="preserve"> </w:delText>
        </w:r>
      </w:del>
      <w:r>
        <w:rPr>
          <w:rFonts w:hint="default"/>
          <w:b w:val="0"/>
          <w:bCs w:val="0"/>
          <w:sz w:val="24"/>
          <w:szCs w:val="24"/>
          <w:u w:val="none"/>
          <w:lang w:val="en-US" w:eastAsia="zh-CN"/>
        </w:rPr>
        <w:t>days during the probation</w:t>
      </w:r>
      <w:ins w:id="103" w:author="James y" w:date="2022-03-18T14:51:46Z">
        <w:r>
          <w:rPr>
            <w:rFonts w:hint="default"/>
            <w:b w:val="0"/>
            <w:bCs w:val="0"/>
            <w:sz w:val="24"/>
            <w:szCs w:val="24"/>
            <w:u w:val="none"/>
            <w:lang w:val="en-US" w:eastAsia="zh-CN"/>
          </w:rPr>
          <w:t>ary</w:t>
        </w:r>
      </w:ins>
      <w:r>
        <w:rPr>
          <w:rFonts w:hint="default"/>
          <w:b w:val="0"/>
          <w:bCs w:val="0"/>
          <w:sz w:val="24"/>
          <w:szCs w:val="24"/>
          <w:u w:val="none"/>
          <w:lang w:val="en-US" w:eastAsia="zh-CN"/>
        </w:rPr>
        <w:t xml:space="preserve"> period</w:t>
      </w:r>
      <w:ins w:id="104" w:author="James y" w:date="2022-03-18T14:51:56Z">
        <w:r>
          <w:rPr>
            <w:rFonts w:hint="default"/>
            <w:b w:val="0"/>
            <w:bCs w:val="0"/>
            <w:sz w:val="24"/>
            <w:szCs w:val="24"/>
            <w:u w:val="none"/>
            <w:lang w:val="en-US" w:eastAsia="zh-CN"/>
          </w:rPr>
          <w:t>.</w:t>
        </w:r>
      </w:ins>
      <w:del w:id="105" w:author="James y" w:date="2022-03-18T14:51:55Z">
        <w:r>
          <w:rPr>
            <w:rFonts w:hint="default"/>
            <w:b w:val="0"/>
            <w:bCs w:val="0"/>
            <w:sz w:val="24"/>
            <w:szCs w:val="24"/>
            <w:u w:val="none"/>
            <w:lang w:val="en-US" w:eastAsia="zh-CN"/>
          </w:rPr>
          <w:delText xml:space="preserve"> </w:delText>
        </w:r>
      </w:del>
      <w:del w:id="106" w:author="James y" w:date="2022-03-18T14:51:54Z">
        <w:r>
          <w:rPr>
            <w:rFonts w:hint="default"/>
            <w:b w:val="0"/>
            <w:bCs w:val="0"/>
            <w:sz w:val="24"/>
            <w:szCs w:val="24"/>
            <w:u w:val="none"/>
            <w:lang w:val="en-US" w:eastAsia="zh-CN"/>
          </w:rPr>
          <w:delText>and</w:delText>
        </w:r>
      </w:del>
      <w:del w:id="107" w:author="James y" w:date="2022-03-18T14:51:53Z">
        <w:r>
          <w:rPr>
            <w:rFonts w:hint="default"/>
            <w:b w:val="0"/>
            <w:bCs w:val="0"/>
            <w:sz w:val="24"/>
            <w:szCs w:val="24"/>
            <w:u w:val="none"/>
            <w:lang w:val="en-US" w:eastAsia="zh-CN"/>
          </w:rPr>
          <w:delText xml:space="preserve"> leave</w:delText>
        </w:r>
      </w:del>
      <w:del w:id="108" w:author="James y" w:date="2022-03-18T14:51:52Z">
        <w:r>
          <w:rPr>
            <w:rFonts w:hint="default"/>
            <w:b w:val="0"/>
            <w:bCs w:val="0"/>
            <w:sz w:val="24"/>
            <w:szCs w:val="24"/>
            <w:u w:val="none"/>
            <w:lang w:val="en-US" w:eastAsia="zh-CN"/>
          </w:rPr>
          <w:delText xml:space="preserve"> witho</w:delText>
        </w:r>
      </w:del>
      <w:del w:id="109" w:author="James y" w:date="2022-03-18T14:51:51Z">
        <w:r>
          <w:rPr>
            <w:rFonts w:hint="default"/>
            <w:b w:val="0"/>
            <w:bCs w:val="0"/>
            <w:sz w:val="24"/>
            <w:szCs w:val="24"/>
            <w:u w:val="none"/>
            <w:lang w:val="en-US" w:eastAsia="zh-CN"/>
          </w:rPr>
          <w:delText>ut</w:delText>
        </w:r>
      </w:del>
      <w:del w:id="110" w:author="James y" w:date="2022-03-18T14:51:51Z">
        <w:r>
          <w:rPr>
            <w:rFonts w:hint="eastAsia"/>
            <w:b w:val="0"/>
            <w:bCs w:val="0"/>
            <w:sz w:val="24"/>
            <w:szCs w:val="24"/>
            <w:u w:val="none"/>
            <w:lang w:val="en-US" w:eastAsia="zh-CN"/>
          </w:rPr>
          <w:delText xml:space="preserve"> </w:delText>
        </w:r>
      </w:del>
      <w:del w:id="111" w:author="James y" w:date="2022-03-18T14:51:51Z">
        <w:r>
          <w:rPr>
            <w:rFonts w:hint="default"/>
            <w:b w:val="0"/>
            <w:bCs w:val="0"/>
            <w:sz w:val="24"/>
            <w:szCs w:val="24"/>
            <w:u w:val="none"/>
            <w:lang w:val="en-US" w:eastAsia="zh-CN"/>
          </w:rPr>
          <w:delText>pay</w:delText>
        </w:r>
      </w:del>
    </w:p>
    <w:p>
      <w:pPr>
        <w:numPr>
          <w:ilvl w:val="0"/>
          <w:numId w:val="2"/>
        </w:numPr>
        <w:ind w:left="0" w:leftChars="0" w:firstLine="0" w:firstLineChars="0"/>
        <w:jc w:val="left"/>
        <w:rPr>
          <w:rFonts w:hint="default"/>
          <w:b w:val="0"/>
          <w:bCs w:val="0"/>
          <w:sz w:val="24"/>
          <w:szCs w:val="24"/>
          <w:u w:val="none"/>
          <w:lang w:val="en-US" w:eastAsia="zh-CN"/>
        </w:rPr>
      </w:pPr>
      <w:r>
        <w:rPr>
          <w:rFonts w:hint="eastAsia"/>
          <w:b w:val="0"/>
          <w:bCs w:val="0"/>
          <w:sz w:val="24"/>
          <w:szCs w:val="24"/>
          <w:u w:val="none"/>
          <w:lang w:val="en-US" w:eastAsia="zh-CN"/>
        </w:rPr>
        <w:t>雇</w:t>
      </w:r>
      <w:r>
        <w:rPr>
          <w:rFonts w:hint="default"/>
          <w:b w:val="0"/>
          <w:bCs w:val="0"/>
          <w:sz w:val="24"/>
          <w:szCs w:val="24"/>
          <w:u w:val="none"/>
          <w:lang w:val="en-US" w:eastAsia="zh-CN"/>
        </w:rPr>
        <w:t xml:space="preserve">员享受: 享受合同规定的工资待地。 </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 xml:space="preserve">Employee has right to enjoy all the benefits stipulated in the contract </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4. 成员在签订合同时自愿遵守</w:t>
      </w:r>
      <w:r>
        <w:rPr>
          <w:rFonts w:hint="eastAsia"/>
          <w:b w:val="0"/>
          <w:bCs w:val="0"/>
          <w:sz w:val="24"/>
          <w:szCs w:val="24"/>
          <w:u w:val="none"/>
          <w:lang w:val="en-US" w:eastAsia="zh-CN"/>
        </w:rPr>
        <w:t>雇</w:t>
      </w:r>
      <w:r>
        <w:rPr>
          <w:rFonts w:hint="default"/>
          <w:b w:val="0"/>
          <w:bCs w:val="0"/>
          <w:sz w:val="24"/>
          <w:szCs w:val="24"/>
          <w:u w:val="none"/>
          <w:lang w:val="en-US" w:eastAsia="zh-CN"/>
        </w:rPr>
        <w:t>主的有关规定</w:t>
      </w:r>
      <w:r>
        <w:rPr>
          <w:rFonts w:hint="eastAsia"/>
          <w:b w:val="0"/>
          <w:bCs w:val="0"/>
          <w:sz w:val="24"/>
          <w:szCs w:val="24"/>
          <w:u w:val="none"/>
          <w:lang w:val="en-US" w:eastAsia="zh-CN"/>
        </w:rPr>
        <w:t>。</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 xml:space="preserve">When signing the contract, Employee voluntarily abides by the relevant regulations of Employer </w:t>
      </w:r>
    </w:p>
    <w:p>
      <w:pPr>
        <w:numPr>
          <w:ilvl w:val="0"/>
          <w:numId w:val="0"/>
        </w:numPr>
        <w:ind w:leftChars="0"/>
        <w:jc w:val="left"/>
        <w:rPr>
          <w:rFonts w:hint="default"/>
          <w:b w:val="0"/>
          <w:bCs w:val="0"/>
          <w:color w:val="000000" w:themeColor="text1"/>
          <w:sz w:val="24"/>
          <w:szCs w:val="24"/>
          <w:u w:val="none"/>
          <w:lang w:val="en-US" w:eastAsia="zh-CN"/>
          <w14:textFill>
            <w14:solidFill>
              <w14:schemeClr w14:val="tx1"/>
            </w14:solidFill>
          </w14:textFill>
        </w:rPr>
      </w:pPr>
      <w:r>
        <w:rPr>
          <w:rFonts w:hint="eastAsia"/>
          <w:b w:val="0"/>
          <w:bCs w:val="0"/>
          <w:sz w:val="24"/>
          <w:szCs w:val="24"/>
          <w:u w:val="none"/>
          <w:lang w:val="en-US" w:eastAsia="zh-CN"/>
        </w:rPr>
        <w:t>5.雇员</w:t>
      </w:r>
      <w:r>
        <w:rPr>
          <w:rFonts w:hint="default"/>
          <w:b w:val="0"/>
          <w:bCs w:val="0"/>
          <w:sz w:val="24"/>
          <w:szCs w:val="24"/>
          <w:u w:val="none"/>
          <w:lang w:val="en-US" w:eastAsia="zh-CN"/>
        </w:rPr>
        <w:t>履行其职务或工作所必须承担的职责</w:t>
      </w:r>
      <w:r>
        <w:rPr>
          <w:rFonts w:hint="eastAsia"/>
          <w:b w:val="0"/>
          <w:bCs w:val="0"/>
          <w:color w:val="000000" w:themeColor="text1"/>
          <w:sz w:val="24"/>
          <w:szCs w:val="24"/>
          <w:u w:val="none"/>
          <w:lang w:val="en-US" w:eastAsia="zh-CN"/>
          <w14:textFill>
            <w14:solidFill>
              <w14:schemeClr w14:val="tx1"/>
            </w14:solidFill>
          </w14:textFill>
        </w:rPr>
        <w:t>和责任</w:t>
      </w:r>
      <w:r>
        <w:rPr>
          <w:rFonts w:hint="default"/>
          <w:b w:val="0"/>
          <w:bCs w:val="0"/>
          <w:color w:val="000000" w:themeColor="text1"/>
          <w:sz w:val="24"/>
          <w:szCs w:val="24"/>
          <w:u w:val="none"/>
          <w:lang w:val="en-US" w:eastAsia="zh-CN"/>
          <w14:textFill>
            <w14:solidFill>
              <w14:schemeClr w14:val="tx1"/>
            </w14:solidFill>
          </w14:textFill>
        </w:rPr>
        <w:t>,这些职责</w:t>
      </w:r>
      <w:r>
        <w:rPr>
          <w:rFonts w:hint="eastAsia"/>
          <w:b w:val="0"/>
          <w:bCs w:val="0"/>
          <w:color w:val="000000" w:themeColor="text1"/>
          <w:sz w:val="24"/>
          <w:szCs w:val="24"/>
          <w:u w:val="none"/>
          <w:lang w:val="en-US" w:eastAsia="zh-CN"/>
          <w14:textFill>
            <w14:solidFill>
              <w14:schemeClr w14:val="tx1"/>
            </w14:solidFill>
          </w14:textFill>
        </w:rPr>
        <w:t>和责任</w:t>
      </w:r>
      <w:r>
        <w:rPr>
          <w:rFonts w:hint="default"/>
          <w:b w:val="0"/>
          <w:bCs w:val="0"/>
          <w:color w:val="000000" w:themeColor="text1"/>
          <w:sz w:val="24"/>
          <w:szCs w:val="24"/>
          <w:u w:val="none"/>
          <w:lang w:val="en-US" w:eastAsia="zh-CN"/>
          <w14:textFill>
            <w14:solidFill>
              <w14:schemeClr w14:val="tx1"/>
            </w14:solidFill>
          </w14:textFill>
        </w:rPr>
        <w:t>可能包含在其职务说明中, 也可能</w:t>
      </w:r>
      <w:r>
        <w:rPr>
          <w:rFonts w:hint="eastAsia"/>
          <w:b w:val="0"/>
          <w:bCs w:val="0"/>
          <w:color w:val="000000" w:themeColor="text1"/>
          <w:sz w:val="24"/>
          <w:szCs w:val="24"/>
          <w:u w:val="none"/>
          <w:lang w:val="en-US" w:eastAsia="zh-CN"/>
          <w14:textFill>
            <w14:solidFill>
              <w14:schemeClr w14:val="tx1"/>
            </w14:solidFill>
          </w14:textFill>
        </w:rPr>
        <w:t>不在职务说明中的工作职责根据实际情况</w:t>
      </w:r>
      <w:r>
        <w:rPr>
          <w:rFonts w:hint="default"/>
          <w:b w:val="0"/>
          <w:bCs w:val="0"/>
          <w:color w:val="000000" w:themeColor="text1"/>
          <w:sz w:val="24"/>
          <w:szCs w:val="24"/>
          <w:u w:val="none"/>
          <w:lang w:val="en-US" w:eastAsia="zh-CN"/>
          <w14:textFill>
            <w14:solidFill>
              <w14:schemeClr w14:val="tx1"/>
            </w14:solidFill>
          </w14:textFill>
        </w:rPr>
        <w:t>合理地分配,</w:t>
      </w:r>
      <w:r>
        <w:rPr>
          <w:rFonts w:hint="eastAsia"/>
          <w:b w:val="0"/>
          <w:bCs w:val="0"/>
          <w:color w:val="000000" w:themeColor="text1"/>
          <w:sz w:val="24"/>
          <w:szCs w:val="24"/>
          <w:u w:val="none"/>
          <w:lang w:val="en-US" w:eastAsia="zh-CN"/>
          <w14:textFill>
            <w14:solidFill>
              <w14:schemeClr w14:val="tx1"/>
            </w14:solidFill>
          </w14:textFill>
        </w:rPr>
        <w:t>雇</w:t>
      </w:r>
      <w:r>
        <w:rPr>
          <w:rFonts w:hint="default"/>
          <w:b w:val="0"/>
          <w:bCs w:val="0"/>
          <w:color w:val="000000" w:themeColor="text1"/>
          <w:sz w:val="24"/>
          <w:szCs w:val="24"/>
          <w:u w:val="none"/>
          <w:lang w:val="en-US" w:eastAsia="zh-CN"/>
          <w14:textFill>
            <w14:solidFill>
              <w14:schemeClr w14:val="tx1"/>
            </w14:solidFill>
          </w14:textFill>
        </w:rPr>
        <w:t>员的具体职责和责任包含在相应的工作范围和职务说明中</w:t>
      </w:r>
      <w:r>
        <w:rPr>
          <w:rFonts w:hint="eastAsia"/>
          <w:b w:val="0"/>
          <w:bCs w:val="0"/>
          <w:color w:val="000000" w:themeColor="text1"/>
          <w:sz w:val="24"/>
          <w:szCs w:val="24"/>
          <w:u w:val="none"/>
          <w:lang w:val="en-US" w:eastAsia="zh-CN"/>
          <w14:textFill>
            <w14:solidFill>
              <w14:schemeClr w14:val="tx1"/>
            </w14:solidFill>
          </w14:textFill>
        </w:rPr>
        <w:t>，</w:t>
      </w:r>
      <w:r>
        <w:rPr>
          <w:rFonts w:hint="default"/>
          <w:b w:val="0"/>
          <w:bCs w:val="0"/>
          <w:color w:val="000000" w:themeColor="text1"/>
          <w:sz w:val="24"/>
          <w:szCs w:val="24"/>
          <w:u w:val="none"/>
          <w:lang w:val="en-US" w:eastAsia="zh-CN"/>
          <w14:textFill>
            <w14:solidFill>
              <w14:schemeClr w14:val="tx1"/>
            </w14:solidFill>
          </w14:textFill>
        </w:rPr>
        <w:t>雇员在此承认已阅读并理解为他享有其他福利和</w:t>
      </w:r>
      <w:r>
        <w:rPr>
          <w:rFonts w:hint="eastAsia"/>
          <w:b w:val="0"/>
          <w:bCs w:val="0"/>
          <w:color w:val="000000" w:themeColor="text1"/>
          <w:sz w:val="24"/>
          <w:szCs w:val="24"/>
          <w:u w:val="none"/>
          <w:lang w:val="en-US" w:eastAsia="zh-CN"/>
          <w14:textFill>
            <w14:solidFill>
              <w14:schemeClr w14:val="tx1"/>
            </w14:solidFill>
          </w14:textFill>
        </w:rPr>
        <w:t>晋升</w:t>
      </w:r>
      <w:r>
        <w:rPr>
          <w:rFonts w:hint="default"/>
          <w:b w:val="0"/>
          <w:bCs w:val="0"/>
          <w:color w:val="000000" w:themeColor="text1"/>
          <w:sz w:val="24"/>
          <w:szCs w:val="24"/>
          <w:u w:val="none"/>
          <w:lang w:val="en-US" w:eastAsia="zh-CN"/>
          <w14:textFill>
            <w14:solidFill>
              <w14:schemeClr w14:val="tx1"/>
            </w14:solidFill>
          </w14:textFill>
        </w:rPr>
        <w:t>的条件</w:t>
      </w:r>
      <w:r>
        <w:rPr>
          <w:rFonts w:hint="eastAsia"/>
          <w:b w:val="0"/>
          <w:bCs w:val="0"/>
          <w:color w:val="000000" w:themeColor="text1"/>
          <w:sz w:val="24"/>
          <w:szCs w:val="24"/>
          <w:u w:val="none"/>
          <w:lang w:val="en-US" w:eastAsia="zh-CN"/>
          <w14:textFill>
            <w14:solidFill>
              <w14:schemeClr w14:val="tx1"/>
            </w14:solidFill>
          </w14:textFill>
        </w:rPr>
        <w:t>。</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Employee shall perform the duties and responsibilities necessary for his/her job or work. These duties and responsibilities may be included in his/her job description or may be reasonably assigned to him from time</w:t>
      </w:r>
      <w:r>
        <w:rPr>
          <w:rFonts w:hint="eastAsia"/>
          <w:b w:val="0"/>
          <w:bCs w:val="0"/>
          <w:sz w:val="24"/>
          <w:szCs w:val="24"/>
          <w:u w:val="none"/>
          <w:lang w:val="en-US" w:eastAsia="zh-CN"/>
        </w:rPr>
        <w:t xml:space="preserve"> </w:t>
      </w:r>
      <w:r>
        <w:rPr>
          <w:rFonts w:hint="default"/>
          <w:b w:val="0"/>
          <w:bCs w:val="0"/>
          <w:sz w:val="24"/>
          <w:szCs w:val="24"/>
          <w:u w:val="none"/>
          <w:lang w:val="en-US" w:eastAsia="zh-CN"/>
        </w:rPr>
        <w:t>to time by the company. The specific duties and responsibilities of the employee are contained in</w:t>
      </w:r>
      <w:r>
        <w:rPr>
          <w:rFonts w:hint="eastAsia"/>
          <w:b w:val="0"/>
          <w:bCs w:val="0"/>
          <w:sz w:val="24"/>
          <w:szCs w:val="24"/>
          <w:u w:val="none"/>
          <w:lang w:val="en-US" w:eastAsia="zh-CN"/>
        </w:rPr>
        <w:t xml:space="preserve"> </w:t>
      </w:r>
      <w:r>
        <w:rPr>
          <w:rFonts w:hint="default"/>
          <w:b w:val="0"/>
          <w:bCs w:val="0"/>
          <w:sz w:val="24"/>
          <w:szCs w:val="24"/>
          <w:u w:val="none"/>
          <w:lang w:val="en-US" w:eastAsia="zh-CN"/>
        </w:rPr>
        <w:t>corresponding scope of work and job description, and the employee hereby acknowledges and has read and</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understood that his/her entitlement to other benefits and promotion.</w:t>
      </w:r>
    </w:p>
    <w:p>
      <w:pPr>
        <w:numPr>
          <w:ilvl w:val="0"/>
          <w:numId w:val="0"/>
        </w:numPr>
        <w:ind w:leftChars="0"/>
        <w:jc w:val="left"/>
        <w:rPr>
          <w:rFonts w:hint="default"/>
          <w:b w:val="0"/>
          <w:bCs w:val="0"/>
          <w:sz w:val="24"/>
          <w:szCs w:val="24"/>
          <w:u w:val="none"/>
          <w:lang w:val="en-US" w:eastAsia="zh-CN"/>
        </w:rPr>
      </w:pPr>
      <w:r>
        <w:rPr>
          <w:rFonts w:hint="eastAsia"/>
          <w:b w:val="0"/>
          <w:bCs w:val="0"/>
          <w:sz w:val="24"/>
          <w:szCs w:val="24"/>
          <w:u w:val="none"/>
          <w:lang w:val="en-US" w:eastAsia="zh-CN"/>
        </w:rPr>
        <w:t>6.雇</w:t>
      </w:r>
      <w:r>
        <w:rPr>
          <w:rFonts w:hint="default"/>
          <w:b w:val="0"/>
          <w:bCs w:val="0"/>
          <w:sz w:val="24"/>
          <w:szCs w:val="24"/>
          <w:u w:val="none"/>
          <w:lang w:val="en-US" w:eastAsia="zh-CN"/>
        </w:rPr>
        <w:t>员必须</w:t>
      </w:r>
      <w:r>
        <w:rPr>
          <w:rFonts w:hint="eastAsia"/>
          <w:b w:val="0"/>
          <w:bCs w:val="0"/>
          <w:sz w:val="24"/>
          <w:szCs w:val="24"/>
          <w:u w:val="none"/>
          <w:lang w:val="en-US" w:eastAsia="zh-CN"/>
        </w:rPr>
        <w:t>尊</w:t>
      </w:r>
      <w:r>
        <w:rPr>
          <w:rFonts w:hint="default"/>
          <w:b w:val="0"/>
          <w:bCs w:val="0"/>
          <w:sz w:val="24"/>
          <w:szCs w:val="24"/>
          <w:u w:val="none"/>
          <w:lang w:val="en-US" w:eastAsia="zh-CN"/>
        </w:rPr>
        <w:t>守</w:t>
      </w:r>
      <w:r>
        <w:rPr>
          <w:rFonts w:hint="eastAsia"/>
          <w:b w:val="0"/>
          <w:bCs w:val="0"/>
          <w:sz w:val="24"/>
          <w:szCs w:val="24"/>
          <w:u w:val="none"/>
          <w:lang w:val="en-US" w:eastAsia="zh-CN"/>
        </w:rPr>
        <w:t>雇</w:t>
      </w:r>
      <w:r>
        <w:rPr>
          <w:rFonts w:hint="default"/>
          <w:b w:val="0"/>
          <w:bCs w:val="0"/>
          <w:sz w:val="24"/>
          <w:szCs w:val="24"/>
          <w:u w:val="none"/>
          <w:lang w:val="en-US" w:eastAsia="zh-CN"/>
        </w:rPr>
        <w:t>主的公司所有制度。</w:t>
      </w:r>
      <w:r>
        <w:rPr>
          <w:rFonts w:hint="eastAsia"/>
          <w:b w:val="0"/>
          <w:bCs w:val="0"/>
          <w:sz w:val="24"/>
          <w:szCs w:val="24"/>
          <w:u w:val="none"/>
          <w:lang w:val="en-US" w:eastAsia="zh-CN"/>
        </w:rPr>
        <w:t>（</w:t>
      </w:r>
      <w:r>
        <w:rPr>
          <w:rFonts w:hint="default"/>
          <w:b w:val="0"/>
          <w:bCs w:val="0"/>
          <w:sz w:val="24"/>
          <w:szCs w:val="24"/>
          <w:u w:val="none"/>
          <w:lang w:val="en-US" w:eastAsia="zh-CN"/>
        </w:rPr>
        <w:t>违反公司制度,按章程处罚</w:t>
      </w:r>
      <w:r>
        <w:rPr>
          <w:rFonts w:hint="eastAsia"/>
          <w:b w:val="0"/>
          <w:bCs w:val="0"/>
          <w:sz w:val="24"/>
          <w:szCs w:val="24"/>
          <w:u w:val="none"/>
          <w:lang w:val="en-US" w:eastAsia="zh-CN"/>
        </w:rPr>
        <w:t>）</w:t>
      </w:r>
      <w:r>
        <w:rPr>
          <w:rFonts w:hint="default"/>
          <w:b w:val="0"/>
          <w:bCs w:val="0"/>
          <w:sz w:val="24"/>
          <w:szCs w:val="24"/>
          <w:u w:val="none"/>
          <w:lang w:val="en-US" w:eastAsia="zh-CN"/>
        </w:rPr>
        <w:t xml:space="preserve"> </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Employ</w:t>
      </w:r>
      <w:r>
        <w:rPr>
          <w:rFonts w:hint="eastAsia"/>
          <w:b w:val="0"/>
          <w:bCs w:val="0"/>
          <w:sz w:val="24"/>
          <w:szCs w:val="24"/>
          <w:u w:val="none"/>
          <w:lang w:val="en-US" w:eastAsia="zh-CN"/>
        </w:rPr>
        <w:t>e</w:t>
      </w:r>
      <w:r>
        <w:rPr>
          <w:rFonts w:hint="default"/>
          <w:b w:val="0"/>
          <w:bCs w:val="0"/>
          <w:sz w:val="24"/>
          <w:szCs w:val="24"/>
          <w:u w:val="none"/>
          <w:lang w:val="en-US" w:eastAsia="zh-CN"/>
        </w:rPr>
        <w:t>e must abide by all the company rules and management regulations (Violation of the company rules and punishment in accordance with the articles of associations)</w:t>
      </w:r>
    </w:p>
    <w:p>
      <w:pPr>
        <w:numPr>
          <w:ilvl w:val="0"/>
          <w:numId w:val="4"/>
        </w:numPr>
        <w:ind w:left="0" w:leftChars="0" w:firstLine="0" w:firstLineChars="0"/>
        <w:jc w:val="left"/>
        <w:rPr>
          <w:rFonts w:hint="default"/>
          <w:b w:val="0"/>
          <w:bCs w:val="0"/>
          <w:sz w:val="24"/>
          <w:szCs w:val="24"/>
          <w:u w:val="none"/>
          <w:lang w:val="en-US" w:eastAsia="zh-CN"/>
        </w:rPr>
      </w:pPr>
      <w:r>
        <w:rPr>
          <w:rFonts w:hint="eastAsia"/>
          <w:b w:val="0"/>
          <w:bCs w:val="0"/>
          <w:sz w:val="24"/>
          <w:szCs w:val="24"/>
          <w:u w:val="none"/>
          <w:lang w:val="en-US" w:eastAsia="zh-CN"/>
        </w:rPr>
        <w:t>雇</w:t>
      </w:r>
      <w:r>
        <w:rPr>
          <w:rFonts w:hint="default"/>
          <w:b w:val="0"/>
          <w:bCs w:val="0"/>
          <w:sz w:val="24"/>
          <w:szCs w:val="24"/>
          <w:u w:val="none"/>
          <w:lang w:val="en-US" w:eastAsia="zh-CN"/>
        </w:rPr>
        <w:t>员有义务维护</w:t>
      </w:r>
      <w:r>
        <w:rPr>
          <w:rFonts w:hint="eastAsia"/>
          <w:b w:val="0"/>
          <w:bCs w:val="0"/>
          <w:sz w:val="24"/>
          <w:szCs w:val="24"/>
          <w:u w:val="none"/>
          <w:lang w:val="en-US" w:eastAsia="zh-CN"/>
        </w:rPr>
        <w:t>雇</w:t>
      </w:r>
      <w:r>
        <w:rPr>
          <w:rFonts w:hint="default"/>
          <w:b w:val="0"/>
          <w:bCs w:val="0"/>
          <w:sz w:val="24"/>
          <w:szCs w:val="24"/>
          <w:u w:val="none"/>
          <w:lang w:val="en-US" w:eastAsia="zh-CN"/>
        </w:rPr>
        <w:t xml:space="preserve">主财产。 </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Employee has the obligation to protect Employer's assets</w:t>
      </w:r>
    </w:p>
    <w:p>
      <w:pPr>
        <w:numPr>
          <w:ilvl w:val="0"/>
          <w:numId w:val="0"/>
        </w:numPr>
        <w:jc w:val="left"/>
        <w:rPr>
          <w:rFonts w:hint="default"/>
          <w:b w:val="0"/>
          <w:bCs w:val="0"/>
          <w:sz w:val="24"/>
          <w:szCs w:val="24"/>
          <w:u w:val="none"/>
          <w:lang w:val="en-US" w:eastAsia="zh-CN"/>
        </w:rPr>
      </w:pPr>
    </w:p>
    <w:p>
      <w:pPr>
        <w:numPr>
          <w:ilvl w:val="0"/>
          <w:numId w:val="0"/>
        </w:numPr>
        <w:jc w:val="center"/>
        <w:rPr>
          <w:rFonts w:hint="default"/>
          <w:b w:val="0"/>
          <w:bCs w:val="0"/>
          <w:sz w:val="24"/>
          <w:szCs w:val="24"/>
          <w:u w:val="none"/>
          <w:lang w:val="en-US" w:eastAsia="zh-CN"/>
        </w:rPr>
      </w:pPr>
    </w:p>
    <w:p>
      <w:pPr>
        <w:numPr>
          <w:ilvl w:val="0"/>
          <w:numId w:val="5"/>
        </w:numPr>
        <w:ind w:left="3800" w:leftChars="0" w:firstLine="0" w:firstLineChars="0"/>
        <w:jc w:val="center"/>
        <w:rPr>
          <w:rFonts w:hint="default"/>
          <w:b/>
          <w:bCs/>
          <w:sz w:val="28"/>
          <w:szCs w:val="28"/>
          <w:u w:val="none"/>
          <w:lang w:val="en-US" w:eastAsia="zh-CN"/>
        </w:rPr>
      </w:pPr>
      <w:r>
        <w:rPr>
          <w:rFonts w:hint="default"/>
          <w:b/>
          <w:bCs/>
          <w:sz w:val="28"/>
          <w:szCs w:val="28"/>
          <w:u w:val="none"/>
          <w:lang w:val="en-US" w:eastAsia="zh-CN"/>
        </w:rPr>
        <w:t>聘用合同的解除、 终止、续订</w:t>
      </w:r>
    </w:p>
    <w:p>
      <w:pPr>
        <w:numPr>
          <w:ilvl w:val="0"/>
          <w:numId w:val="0"/>
        </w:numPr>
        <w:ind w:left="2600" w:leftChars="0"/>
        <w:jc w:val="center"/>
        <w:rPr>
          <w:rFonts w:hint="default"/>
          <w:b/>
          <w:bCs/>
          <w:sz w:val="28"/>
          <w:szCs w:val="28"/>
          <w:u w:val="none"/>
          <w:lang w:val="en-US" w:eastAsia="zh-CN"/>
        </w:rPr>
      </w:pPr>
      <w:r>
        <w:rPr>
          <w:rFonts w:hint="default"/>
          <w:b/>
          <w:bCs/>
          <w:sz w:val="28"/>
          <w:szCs w:val="28"/>
          <w:u w:val="none"/>
          <w:lang w:val="en-US" w:eastAsia="zh-CN"/>
        </w:rPr>
        <w:t>Contract Renew and Termination</w:t>
      </w:r>
    </w:p>
    <w:p>
      <w:pPr>
        <w:numPr>
          <w:ilvl w:val="0"/>
          <w:numId w:val="0"/>
        </w:numPr>
        <w:jc w:val="center"/>
        <w:rPr>
          <w:rFonts w:hint="default"/>
          <w:b/>
          <w:bCs/>
          <w:sz w:val="28"/>
          <w:szCs w:val="28"/>
          <w:u w:val="none"/>
          <w:lang w:val="en-US" w:eastAsia="zh-CN"/>
        </w:rPr>
      </w:pP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 xml:space="preserve">1. </w:t>
      </w:r>
      <w:r>
        <w:rPr>
          <w:rFonts w:hint="eastAsia"/>
          <w:b w:val="0"/>
          <w:bCs w:val="0"/>
          <w:sz w:val="24"/>
          <w:szCs w:val="24"/>
          <w:u w:val="none"/>
          <w:lang w:val="en-US" w:eastAsia="zh-CN"/>
        </w:rPr>
        <w:t>雇</w:t>
      </w:r>
      <w:r>
        <w:rPr>
          <w:rFonts w:hint="default"/>
          <w:b w:val="0"/>
          <w:bCs w:val="0"/>
          <w:sz w:val="24"/>
          <w:szCs w:val="24"/>
          <w:u w:val="none"/>
          <w:lang w:val="en-US" w:eastAsia="zh-CN"/>
        </w:rPr>
        <w:t>员有下列情况之一,</w:t>
      </w:r>
      <w:r>
        <w:rPr>
          <w:rFonts w:hint="eastAsia"/>
          <w:b w:val="0"/>
          <w:bCs w:val="0"/>
          <w:sz w:val="24"/>
          <w:szCs w:val="24"/>
          <w:u w:val="none"/>
          <w:lang w:val="en-US" w:eastAsia="zh-CN"/>
        </w:rPr>
        <w:t>雇</w:t>
      </w:r>
      <w:r>
        <w:rPr>
          <w:rFonts w:hint="default"/>
          <w:b w:val="0"/>
          <w:bCs w:val="0"/>
          <w:sz w:val="24"/>
          <w:szCs w:val="24"/>
          <w:u w:val="none"/>
          <w:lang w:val="en-US" w:eastAsia="zh-CN"/>
        </w:rPr>
        <w:t>主可以解除合同,须提前1个月以书面通知:</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If Employee has one of the following circumstances, Employer can terminate the contract, and must give a</w:t>
      </w:r>
      <w:r>
        <w:rPr>
          <w:rFonts w:hint="eastAsia"/>
          <w:b w:val="0"/>
          <w:bCs w:val="0"/>
          <w:sz w:val="24"/>
          <w:szCs w:val="24"/>
          <w:u w:val="none"/>
          <w:lang w:val="en-US" w:eastAsia="zh-CN"/>
        </w:rPr>
        <w:t xml:space="preserve"> </w:t>
      </w:r>
      <w:r>
        <w:rPr>
          <w:rFonts w:hint="default"/>
          <w:b w:val="0"/>
          <w:bCs w:val="0"/>
          <w:sz w:val="24"/>
          <w:szCs w:val="24"/>
          <w:u w:val="none"/>
          <w:lang w:val="en-US" w:eastAsia="zh-CN"/>
        </w:rPr>
        <w:t xml:space="preserve">written notice 1 month in advance: </w:t>
      </w:r>
    </w:p>
    <w:p>
      <w:pPr>
        <w:numPr>
          <w:ilvl w:val="0"/>
          <w:numId w:val="0"/>
        </w:numPr>
        <w:ind w:firstLine="240" w:firstLineChars="100"/>
        <w:jc w:val="left"/>
        <w:rPr>
          <w:rFonts w:hint="default"/>
          <w:b w:val="0"/>
          <w:bCs w:val="0"/>
          <w:sz w:val="24"/>
          <w:szCs w:val="24"/>
          <w:u w:val="none"/>
          <w:lang w:val="en-US" w:eastAsia="zh-CN"/>
        </w:rPr>
      </w:pPr>
      <w:r>
        <w:rPr>
          <w:rFonts w:hint="default"/>
          <w:b w:val="0"/>
          <w:bCs w:val="0"/>
          <w:sz w:val="24"/>
          <w:szCs w:val="24"/>
          <w:u w:val="none"/>
          <w:lang w:val="en-US" w:eastAsia="zh-CN"/>
        </w:rPr>
        <w:t>(1)岗位无法胜任、考核不合格:</w:t>
      </w:r>
    </w:p>
    <w:p>
      <w:pPr>
        <w:numPr>
          <w:ilvl w:val="0"/>
          <w:numId w:val="0"/>
        </w:numPr>
        <w:ind w:firstLine="240" w:firstLineChars="100"/>
        <w:jc w:val="left"/>
        <w:rPr>
          <w:rFonts w:hint="default"/>
          <w:b w:val="0"/>
          <w:bCs w:val="0"/>
          <w:sz w:val="24"/>
          <w:szCs w:val="24"/>
          <w:u w:val="none"/>
          <w:lang w:val="en-US" w:eastAsia="zh-CN"/>
        </w:rPr>
      </w:pPr>
      <w:r>
        <w:rPr>
          <w:rFonts w:hint="default"/>
          <w:b w:val="0"/>
          <w:bCs w:val="0"/>
          <w:sz w:val="24"/>
          <w:szCs w:val="24"/>
          <w:u w:val="none"/>
          <w:lang w:val="en-US" w:eastAsia="zh-CN"/>
        </w:rPr>
        <w:t>Fails the assessment and deemed inadequate for his/her job</w:t>
      </w:r>
    </w:p>
    <w:p>
      <w:pPr>
        <w:numPr>
          <w:ilvl w:val="0"/>
          <w:numId w:val="6"/>
        </w:numPr>
        <w:ind w:left="271" w:leftChars="0"/>
        <w:jc w:val="left"/>
        <w:rPr>
          <w:rFonts w:hint="default"/>
          <w:b w:val="0"/>
          <w:bCs w:val="0"/>
          <w:sz w:val="24"/>
          <w:szCs w:val="24"/>
          <w:u w:val="none"/>
          <w:lang w:val="en-US" w:eastAsia="zh-CN"/>
        </w:rPr>
      </w:pPr>
      <w:r>
        <w:rPr>
          <w:rFonts w:hint="default"/>
          <w:b w:val="0"/>
          <w:bCs w:val="0"/>
          <w:sz w:val="24"/>
          <w:szCs w:val="24"/>
          <w:u w:val="none"/>
          <w:lang w:val="en-US" w:eastAsia="zh-CN"/>
        </w:rPr>
        <w:t>订立合同的客观条件发生重大变化,经当事人协商不能就变更合同无法达成一致的。</w:t>
      </w:r>
    </w:p>
    <w:p>
      <w:pPr>
        <w:numPr>
          <w:ilvl w:val="-1"/>
          <w:numId w:val="0"/>
        </w:numPr>
        <w:ind w:left="271" w:leftChars="0"/>
        <w:jc w:val="left"/>
        <w:rPr>
          <w:rFonts w:hint="default"/>
          <w:b w:val="0"/>
          <w:bCs w:val="0"/>
          <w:sz w:val="24"/>
          <w:szCs w:val="24"/>
          <w:u w:val="none"/>
          <w:lang w:val="en-US" w:eastAsia="zh-CN"/>
        </w:rPr>
      </w:pPr>
      <w:r>
        <w:rPr>
          <w:rFonts w:hint="default"/>
          <w:b w:val="0"/>
          <w:bCs w:val="0"/>
          <w:sz w:val="24"/>
          <w:szCs w:val="24"/>
          <w:u w:val="none"/>
          <w:lang w:val="en-US" w:eastAsia="zh-CN"/>
        </w:rPr>
        <w:t xml:space="preserve"> The objective conditions for concluding the contact have undergone </w:t>
      </w:r>
      <w:r>
        <w:rPr>
          <w:rFonts w:hint="eastAsia"/>
          <w:b w:val="0"/>
          <w:bCs w:val="0"/>
          <w:sz w:val="24"/>
          <w:szCs w:val="24"/>
          <w:u w:val="none"/>
          <w:lang w:val="en-US" w:eastAsia="zh-CN"/>
        </w:rPr>
        <w:t xml:space="preserve">，            </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2.解员有下列情况之一,</w:t>
      </w:r>
      <w:r>
        <w:rPr>
          <w:rFonts w:hint="eastAsia"/>
          <w:b w:val="0"/>
          <w:bCs w:val="0"/>
          <w:sz w:val="24"/>
          <w:szCs w:val="24"/>
          <w:u w:val="none"/>
          <w:lang w:val="en-US" w:eastAsia="zh-CN"/>
        </w:rPr>
        <w:t>雇</w:t>
      </w:r>
      <w:r>
        <w:rPr>
          <w:rFonts w:hint="default"/>
          <w:b w:val="0"/>
          <w:bCs w:val="0"/>
          <w:sz w:val="24"/>
          <w:szCs w:val="24"/>
          <w:u w:val="none"/>
          <w:lang w:val="en-US" w:eastAsia="zh-CN"/>
        </w:rPr>
        <w:t>主可因以下任何原因终止</w:t>
      </w:r>
      <w:r>
        <w:rPr>
          <w:rFonts w:hint="eastAsia"/>
          <w:b w:val="0"/>
          <w:bCs w:val="0"/>
          <w:sz w:val="24"/>
          <w:szCs w:val="24"/>
          <w:u w:val="none"/>
          <w:lang w:val="en-US" w:eastAsia="zh-CN"/>
        </w:rPr>
        <w:t>合同</w:t>
      </w:r>
      <w:r>
        <w:rPr>
          <w:rFonts w:hint="default"/>
          <w:b w:val="0"/>
          <w:bCs w:val="0"/>
          <w:sz w:val="24"/>
          <w:szCs w:val="24"/>
          <w:u w:val="none"/>
          <w:lang w:val="en-US" w:eastAsia="zh-CN"/>
        </w:rPr>
        <w:t>:</w:t>
      </w:r>
    </w:p>
    <w:p>
      <w:pPr>
        <w:numPr>
          <w:ilvl w:val="0"/>
          <w:numId w:val="0"/>
        </w:numPr>
        <w:jc w:val="left"/>
        <w:rPr>
          <w:rFonts w:hint="default"/>
          <w:b w:val="0"/>
          <w:bCs w:val="0"/>
          <w:sz w:val="24"/>
          <w:szCs w:val="24"/>
          <w:u w:val="none"/>
          <w:lang w:val="en-US" w:eastAsia="zh-CN"/>
        </w:rPr>
      </w:pPr>
      <w:r>
        <w:rPr>
          <w:rFonts w:hint="default"/>
          <w:b w:val="0"/>
          <w:bCs w:val="0"/>
          <w:sz w:val="24"/>
          <w:szCs w:val="24"/>
          <w:u w:val="none"/>
          <w:lang w:val="en-US" w:eastAsia="zh-CN"/>
        </w:rPr>
        <w:t>If Employee has one of the following circumstances, the employer has right to terminate an employment for</w:t>
      </w:r>
      <w:r>
        <w:rPr>
          <w:rFonts w:hint="eastAsia"/>
          <w:b w:val="0"/>
          <w:bCs w:val="0"/>
          <w:sz w:val="24"/>
          <w:szCs w:val="24"/>
          <w:u w:val="none"/>
          <w:lang w:val="en-US" w:eastAsia="zh-CN"/>
        </w:rPr>
        <w:t xml:space="preserve"> </w:t>
      </w:r>
      <w:r>
        <w:rPr>
          <w:rFonts w:hint="default"/>
          <w:b w:val="0"/>
          <w:bCs w:val="0"/>
          <w:sz w:val="24"/>
          <w:szCs w:val="24"/>
          <w:u w:val="none"/>
          <w:lang w:val="en-US" w:eastAsia="zh-CN"/>
        </w:rPr>
        <w:t xml:space="preserve">any of the following causes </w:t>
      </w:r>
    </w:p>
    <w:p>
      <w:pPr>
        <w:numPr>
          <w:ilvl w:val="-1"/>
          <w:numId w:val="0"/>
        </w:numPr>
        <w:ind w:left="271" w:firstLine="0" w:firstLineChars="0"/>
        <w:jc w:val="left"/>
        <w:rPr>
          <w:rFonts w:hint="default"/>
          <w:b w:val="0"/>
          <w:bCs w:val="0"/>
          <w:sz w:val="24"/>
          <w:szCs w:val="24"/>
          <w:u w:val="none"/>
          <w:lang w:val="en-US" w:eastAsia="zh-CN"/>
        </w:rPr>
        <w:pPrChange w:id="112" w:author="James y" w:date="2022-03-18T15:45:12Z">
          <w:pPr>
            <w:numPr>
              <w:ilvl w:val="0"/>
              <w:numId w:val="0"/>
            </w:numPr>
            <w:ind w:firstLine="240" w:firstLineChars="100"/>
            <w:jc w:val="left"/>
          </w:pPr>
        </w:pPrChange>
      </w:pPr>
      <w:ins w:id="113" w:author="James y" w:date="2022-03-18T15:45:18Z">
        <w:r>
          <w:rPr>
            <w:rFonts w:hint="eastAsia"/>
            <w:b w:val="0"/>
            <w:bCs w:val="0"/>
            <w:sz w:val="24"/>
            <w:szCs w:val="24"/>
            <w:u w:val="none"/>
            <w:lang w:val="en-US" w:eastAsia="zh-CN"/>
          </w:rPr>
          <w:t>1</w:t>
        </w:r>
      </w:ins>
      <w:ins w:id="114" w:author="James y" w:date="2022-03-18T15:45:19Z">
        <w:r>
          <w:rPr>
            <w:rFonts w:hint="eastAsia"/>
            <w:b w:val="0"/>
            <w:bCs w:val="0"/>
            <w:sz w:val="24"/>
            <w:szCs w:val="24"/>
            <w:u w:val="none"/>
            <w:lang w:val="en-US" w:eastAsia="zh-CN"/>
          </w:rPr>
          <w:t>)</w:t>
        </w:r>
      </w:ins>
      <w:del w:id="115" w:author="James y" w:date="2022-03-18T15:44:52Z">
        <w:r>
          <w:rPr>
            <w:rFonts w:hint="default"/>
            <w:b w:val="0"/>
            <w:bCs w:val="0"/>
            <w:sz w:val="24"/>
            <w:szCs w:val="24"/>
            <w:u w:val="none"/>
            <w:lang w:val="en-US" w:eastAsia="zh-CN"/>
          </w:rPr>
          <w:delText>(1)</w:delText>
        </w:r>
      </w:del>
      <w:r>
        <w:rPr>
          <w:rFonts w:hint="default"/>
          <w:b w:val="0"/>
          <w:bCs w:val="0"/>
          <w:sz w:val="24"/>
          <w:szCs w:val="24"/>
          <w:u w:val="none"/>
          <w:lang w:val="en-US" w:eastAsia="zh-CN"/>
        </w:rPr>
        <w:t>劳动者一般过错性解除</w:t>
      </w:r>
    </w:p>
    <w:p>
      <w:pPr>
        <w:numPr>
          <w:ilvl w:val="-1"/>
          <w:numId w:val="0"/>
        </w:numPr>
        <w:ind w:left="271" w:firstLine="0" w:firstLineChars="0"/>
        <w:jc w:val="left"/>
        <w:rPr>
          <w:rFonts w:hint="default"/>
          <w:b w:val="0"/>
          <w:bCs w:val="0"/>
          <w:sz w:val="24"/>
          <w:szCs w:val="24"/>
          <w:u w:val="none"/>
          <w:lang w:val="en-US" w:eastAsia="zh-CN"/>
        </w:rPr>
        <w:pPrChange w:id="116" w:author="James y" w:date="2022-03-18T15:45:22Z">
          <w:pPr>
            <w:numPr>
              <w:ilvl w:val="0"/>
              <w:numId w:val="0"/>
            </w:numPr>
            <w:ind w:firstLine="240" w:firstLineChars="100"/>
            <w:jc w:val="left"/>
          </w:pPr>
        </w:pPrChange>
      </w:pPr>
      <w:r>
        <w:rPr>
          <w:rFonts w:hint="default"/>
          <w:b w:val="0"/>
          <w:bCs w:val="0"/>
          <w:sz w:val="24"/>
          <w:szCs w:val="24"/>
          <w:u w:val="none"/>
          <w:lang w:val="en-US" w:eastAsia="zh-CN"/>
        </w:rPr>
        <w:t>For violations of any of the following rules:</w:t>
      </w:r>
    </w:p>
    <w:p>
      <w:pPr>
        <w:numPr>
          <w:ilvl w:val="-1"/>
          <w:numId w:val="0"/>
        </w:numPr>
        <w:ind w:left="271" w:leftChars="0" w:firstLine="0" w:firstLineChars="0"/>
        <w:jc w:val="left"/>
        <w:rPr>
          <w:rFonts w:hint="eastAsia"/>
          <w:b w:val="0"/>
          <w:bCs w:val="0"/>
          <w:sz w:val="24"/>
          <w:szCs w:val="24"/>
          <w:u w:val="none"/>
          <w:lang w:val="en-US" w:eastAsia="zh-CN"/>
        </w:rPr>
        <w:pPrChange w:id="117" w:author="James y" w:date="2022-03-18T15:45:27Z">
          <w:pPr>
            <w:numPr>
              <w:ilvl w:val="0"/>
              <w:numId w:val="7"/>
            </w:numPr>
            <w:ind w:left="-80" w:leftChars="0" w:firstLine="480" w:firstLineChars="0"/>
            <w:jc w:val="left"/>
          </w:pPr>
        </w:pPrChange>
      </w:pPr>
      <w:ins w:id="118" w:author="James y" w:date="2022-03-18T15:50:36Z">
        <w:r>
          <w:rPr>
            <w:rFonts w:hint="eastAsia"/>
            <w:b w:val="0"/>
            <w:bCs w:val="0"/>
            <w:sz w:val="24"/>
            <w:szCs w:val="24"/>
            <w:u w:val="none"/>
            <w:lang w:val="en-US" w:eastAsia="zh-CN"/>
          </w:rPr>
          <w:t>2</w:t>
        </w:r>
      </w:ins>
      <w:ins w:id="119" w:author="James y" w:date="2022-03-18T15:45:30Z">
        <w:r>
          <w:rPr>
            <w:rFonts w:hint="eastAsia"/>
            <w:b w:val="0"/>
            <w:bCs w:val="0"/>
            <w:sz w:val="24"/>
            <w:szCs w:val="24"/>
            <w:u w:val="none"/>
            <w:lang w:val="en-US" w:eastAsia="zh-CN"/>
          </w:rPr>
          <w:t>)</w:t>
        </w:r>
      </w:ins>
      <w:r>
        <w:rPr>
          <w:rFonts w:hint="default"/>
          <w:b w:val="0"/>
          <w:bCs w:val="0"/>
          <w:sz w:val="24"/>
          <w:szCs w:val="24"/>
          <w:u w:val="none"/>
          <w:lang w:val="en-US" w:eastAsia="zh-CN"/>
        </w:rPr>
        <w:t>不服从管理和工作调配</w:t>
      </w:r>
      <w:r>
        <w:rPr>
          <w:rFonts w:hint="eastAsia"/>
          <w:b w:val="0"/>
          <w:bCs w:val="0"/>
          <w:sz w:val="24"/>
          <w:szCs w:val="24"/>
          <w:u w:val="none"/>
          <w:lang w:val="en-US" w:eastAsia="zh-CN"/>
        </w:rPr>
        <w:t>、</w:t>
      </w:r>
      <w:r>
        <w:rPr>
          <w:rFonts w:hint="default"/>
          <w:b w:val="0"/>
          <w:bCs w:val="0"/>
          <w:sz w:val="24"/>
          <w:szCs w:val="24"/>
          <w:u w:val="none"/>
          <w:lang w:val="en-US" w:eastAsia="zh-CN"/>
        </w:rPr>
        <w:t xml:space="preserve">同类型岗位调整安排,故意不完成分配的工作 </w:t>
      </w:r>
      <w:r>
        <w:rPr>
          <w:rFonts w:hint="eastAsia"/>
          <w:b w:val="0"/>
          <w:bCs w:val="0"/>
          <w:sz w:val="24"/>
          <w:szCs w:val="24"/>
          <w:u w:val="none"/>
          <w:lang w:val="en-US" w:eastAsia="zh-CN"/>
        </w:rPr>
        <w:t xml:space="preserve">        </w:t>
      </w:r>
      <w:r>
        <w:rPr>
          <w:rFonts w:hint="default"/>
          <w:b w:val="0"/>
          <w:bCs w:val="0"/>
          <w:sz w:val="24"/>
          <w:szCs w:val="24"/>
          <w:u w:val="none"/>
          <w:lang w:val="en-US" w:eastAsia="zh-CN"/>
        </w:rPr>
        <w:t>Insubordination or refusal to comply with management's instructions and assignments, knowingly</w:t>
      </w:r>
      <w:r>
        <w:rPr>
          <w:rFonts w:hint="eastAsia"/>
          <w:b w:val="0"/>
          <w:bCs w:val="0"/>
          <w:sz w:val="24"/>
          <w:szCs w:val="24"/>
          <w:u w:val="none"/>
          <w:lang w:val="en-US" w:eastAsia="zh-CN"/>
        </w:rPr>
        <w:t xml:space="preserve"> neglect of duty</w:t>
      </w:r>
    </w:p>
    <w:p>
      <w:pPr>
        <w:numPr>
          <w:ilvl w:val="-1"/>
          <w:numId w:val="0"/>
        </w:numPr>
        <w:ind w:left="271" w:leftChars="0" w:firstLine="0" w:firstLineChars="0"/>
        <w:jc w:val="left"/>
        <w:rPr>
          <w:rFonts w:hint="eastAsia"/>
          <w:b w:val="0"/>
          <w:bCs w:val="0"/>
          <w:sz w:val="24"/>
          <w:szCs w:val="24"/>
          <w:u w:val="none"/>
          <w:lang w:val="en-US" w:eastAsia="zh-CN"/>
        </w:rPr>
        <w:pPrChange w:id="120" w:author="James y" w:date="2022-03-18T15:45:32Z">
          <w:pPr>
            <w:numPr>
              <w:ilvl w:val="0"/>
              <w:numId w:val="7"/>
            </w:numPr>
            <w:ind w:left="-80" w:leftChars="0" w:firstLine="480" w:firstLineChars="0"/>
            <w:jc w:val="left"/>
          </w:pPr>
        </w:pPrChange>
      </w:pPr>
      <w:ins w:id="121" w:author="James y" w:date="2022-03-18T15:50:38Z">
        <w:r>
          <w:rPr>
            <w:rFonts w:hint="eastAsia"/>
            <w:b w:val="0"/>
            <w:bCs w:val="0"/>
            <w:sz w:val="24"/>
            <w:szCs w:val="24"/>
            <w:u w:val="none"/>
            <w:lang w:val="en-US" w:eastAsia="zh-CN"/>
          </w:rPr>
          <w:t>3</w:t>
        </w:r>
      </w:ins>
      <w:ins w:id="122" w:author="James y" w:date="2022-03-18T15:45:35Z">
        <w:r>
          <w:rPr>
            <w:rFonts w:hint="eastAsia"/>
            <w:b w:val="0"/>
            <w:bCs w:val="0"/>
            <w:sz w:val="24"/>
            <w:szCs w:val="24"/>
            <w:u w:val="none"/>
            <w:lang w:val="en-US" w:eastAsia="zh-CN"/>
          </w:rPr>
          <w:t>)</w:t>
        </w:r>
      </w:ins>
      <w:r>
        <w:rPr>
          <w:rFonts w:hint="eastAsia"/>
          <w:b w:val="0"/>
          <w:bCs w:val="0"/>
          <w:sz w:val="24"/>
          <w:szCs w:val="24"/>
          <w:u w:val="none"/>
          <w:lang w:val="en-US" w:eastAsia="zh-CN"/>
        </w:rPr>
        <w:t>上班时间睡觉、闲聊,闲荡串岗,影响同事工作并屡教不改善</w:t>
      </w:r>
    </w:p>
    <w:p>
      <w:pPr>
        <w:numPr>
          <w:ilvl w:val="0"/>
          <w:numId w:val="0"/>
        </w:numPr>
        <w:jc w:val="left"/>
        <w:rPr>
          <w:rFonts w:hint="eastAsia"/>
          <w:b w:val="0"/>
          <w:bCs w:val="0"/>
          <w:sz w:val="24"/>
          <w:szCs w:val="24"/>
          <w:u w:val="none"/>
          <w:lang w:val="en-US" w:eastAsia="zh-CN"/>
        </w:rPr>
      </w:pPr>
      <w:r>
        <w:rPr>
          <w:rFonts w:hint="eastAsia"/>
          <w:b w:val="0"/>
          <w:bCs w:val="0"/>
          <w:sz w:val="24"/>
          <w:szCs w:val="24"/>
          <w:u w:val="none"/>
          <w:lang w:val="en-US" w:eastAsia="zh-CN"/>
        </w:rPr>
        <w:t>Repeated offense on sleeping, chitchatting,</w:t>
      </w:r>
      <w:ins w:id="123" w:author="James y" w:date="2022-03-18T15:00:09Z">
        <w:r>
          <w:rPr>
            <w:rFonts w:hint="default"/>
            <w:b w:val="0"/>
            <w:bCs w:val="0"/>
            <w:sz w:val="24"/>
            <w:szCs w:val="24"/>
            <w:u w:val="none"/>
            <w:lang w:val="en-US" w:eastAsia="zh-CN"/>
          </w:rPr>
          <w:t xml:space="preserve"> </w:t>
        </w:r>
      </w:ins>
      <w:ins w:id="124" w:author="James y" w:date="2022-03-18T15:00:10Z">
        <w:r>
          <w:rPr>
            <w:rFonts w:hint="default"/>
            <w:b w:val="0"/>
            <w:bCs w:val="0"/>
            <w:sz w:val="24"/>
            <w:szCs w:val="24"/>
            <w:u w:val="none"/>
            <w:lang w:val="en-US" w:eastAsia="zh-CN"/>
          </w:rPr>
          <w:t>ha</w:t>
        </w:r>
      </w:ins>
      <w:ins w:id="125" w:author="James y" w:date="2022-03-18T15:00:13Z">
        <w:r>
          <w:rPr>
            <w:rFonts w:hint="default"/>
            <w:b w:val="0"/>
            <w:bCs w:val="0"/>
            <w:sz w:val="24"/>
            <w:szCs w:val="24"/>
            <w:u w:val="none"/>
            <w:lang w:val="en-US" w:eastAsia="zh-CN"/>
          </w:rPr>
          <w:t>ng</w:t>
        </w:r>
      </w:ins>
      <w:ins w:id="126" w:author="James y" w:date="2022-03-18T15:00:14Z">
        <w:r>
          <w:rPr>
            <w:rFonts w:hint="default"/>
            <w:b w:val="0"/>
            <w:bCs w:val="0"/>
            <w:sz w:val="24"/>
            <w:szCs w:val="24"/>
            <w:u w:val="none"/>
            <w:lang w:val="en-US" w:eastAsia="zh-CN"/>
          </w:rPr>
          <w:t>ing a</w:t>
        </w:r>
      </w:ins>
      <w:ins w:id="127" w:author="James y" w:date="2022-03-18T15:00:15Z">
        <w:r>
          <w:rPr>
            <w:rFonts w:hint="default"/>
            <w:b w:val="0"/>
            <w:bCs w:val="0"/>
            <w:sz w:val="24"/>
            <w:szCs w:val="24"/>
            <w:u w:val="none"/>
            <w:lang w:val="en-US" w:eastAsia="zh-CN"/>
          </w:rPr>
          <w:t>ro</w:t>
        </w:r>
      </w:ins>
      <w:ins w:id="128" w:author="James y" w:date="2022-03-18T15:00:16Z">
        <w:r>
          <w:rPr>
            <w:rFonts w:hint="default"/>
            <w:b w:val="0"/>
            <w:bCs w:val="0"/>
            <w:sz w:val="24"/>
            <w:szCs w:val="24"/>
            <w:u w:val="none"/>
            <w:lang w:val="en-US" w:eastAsia="zh-CN"/>
          </w:rPr>
          <w:t>und</w:t>
        </w:r>
      </w:ins>
      <w:del w:id="129" w:author="James y" w:date="2022-03-18T15:00:08Z">
        <w:r>
          <w:rPr>
            <w:rFonts w:hint="eastAsia"/>
            <w:b w:val="0"/>
            <w:bCs w:val="0"/>
            <w:sz w:val="24"/>
            <w:szCs w:val="24"/>
            <w:u w:val="none"/>
            <w:lang w:val="en-US" w:eastAsia="zh-CN"/>
          </w:rPr>
          <w:delText xml:space="preserve"> da</w:delText>
        </w:r>
      </w:del>
      <w:del w:id="130" w:author="James y" w:date="2022-03-18T15:00:07Z">
        <w:r>
          <w:rPr>
            <w:rFonts w:hint="eastAsia"/>
            <w:b w:val="0"/>
            <w:bCs w:val="0"/>
            <w:sz w:val="24"/>
            <w:szCs w:val="24"/>
            <w:u w:val="none"/>
            <w:lang w:val="en-US" w:eastAsia="zh-CN"/>
          </w:rPr>
          <w:delText>wdling</w:delText>
        </w:r>
      </w:del>
      <w:del w:id="131" w:author="James y" w:date="2022-03-18T15:00:06Z">
        <w:r>
          <w:rPr>
            <w:rFonts w:hint="eastAsia"/>
            <w:b w:val="0"/>
            <w:bCs w:val="0"/>
            <w:sz w:val="24"/>
            <w:szCs w:val="24"/>
            <w:u w:val="none"/>
            <w:lang w:val="en-US" w:eastAsia="zh-CN"/>
          </w:rPr>
          <w:delText xml:space="preserve"> about</w:delText>
        </w:r>
      </w:del>
      <w:r>
        <w:rPr>
          <w:rFonts w:hint="eastAsia"/>
          <w:b w:val="0"/>
          <w:bCs w:val="0"/>
          <w:sz w:val="24"/>
          <w:szCs w:val="24"/>
          <w:u w:val="none"/>
          <w:lang w:val="en-US" w:eastAsia="zh-CN"/>
        </w:rPr>
        <w:t xml:space="preserve"> and affecting other employee's productivity during work hours</w:t>
      </w:r>
    </w:p>
    <w:p>
      <w:pPr>
        <w:numPr>
          <w:ilvl w:val="0"/>
          <w:numId w:val="0"/>
        </w:numPr>
        <w:ind w:left="0" w:leftChars="0" w:firstLine="240" w:firstLineChars="100"/>
        <w:jc w:val="left"/>
        <w:rPr>
          <w:rFonts w:hint="eastAsia"/>
          <w:b w:val="0"/>
          <w:bCs w:val="0"/>
          <w:sz w:val="24"/>
          <w:szCs w:val="24"/>
          <w:u w:val="none"/>
          <w:lang w:val="en-US" w:eastAsia="zh-CN"/>
        </w:rPr>
        <w:pPrChange w:id="132" w:author="James y" w:date="2022-03-18T15:52:50Z">
          <w:pPr>
            <w:numPr>
              <w:ilvl w:val="0"/>
              <w:numId w:val="0"/>
            </w:numPr>
            <w:ind w:left="200" w:leftChars="0" w:firstLine="240" w:firstLineChars="100"/>
            <w:jc w:val="left"/>
          </w:pPr>
        </w:pPrChange>
      </w:pPr>
      <w:ins w:id="133" w:author="James y" w:date="2022-03-18T15:51:21Z">
        <w:r>
          <w:rPr>
            <w:rFonts w:hint="eastAsia"/>
            <w:b w:val="0"/>
            <w:bCs w:val="0"/>
            <w:sz w:val="24"/>
            <w:szCs w:val="24"/>
            <w:u w:val="none"/>
            <w:lang w:val="en-US" w:eastAsia="zh-CN"/>
          </w:rPr>
          <w:t>4</w:t>
        </w:r>
      </w:ins>
      <w:del w:id="134" w:author="James y" w:date="2022-03-18T15:51:19Z">
        <w:r>
          <w:rPr>
            <w:rFonts w:hint="eastAsia"/>
            <w:b w:val="0"/>
            <w:bCs w:val="0"/>
            <w:sz w:val="24"/>
            <w:szCs w:val="24"/>
            <w:u w:val="none"/>
            <w:lang w:val="en-US" w:eastAsia="zh-CN"/>
          </w:rPr>
          <w:delText>3</w:delText>
        </w:r>
      </w:del>
      <w:r>
        <w:rPr>
          <w:rFonts w:hint="eastAsia"/>
          <w:b w:val="0"/>
          <w:bCs w:val="0"/>
          <w:sz w:val="24"/>
          <w:szCs w:val="24"/>
          <w:u w:val="none"/>
          <w:lang w:val="en-US" w:eastAsia="zh-CN"/>
        </w:rPr>
        <w:t>)劳动者严重违纪</w:t>
      </w:r>
    </w:p>
    <w:p>
      <w:pPr>
        <w:numPr>
          <w:ilvl w:val="0"/>
          <w:numId w:val="0"/>
        </w:numPr>
        <w:ind w:left="200" w:leftChars="0"/>
        <w:jc w:val="left"/>
        <w:rPr>
          <w:rFonts w:hint="eastAsia"/>
          <w:b w:val="0"/>
          <w:bCs w:val="0"/>
          <w:sz w:val="24"/>
          <w:szCs w:val="24"/>
          <w:u w:val="none"/>
          <w:lang w:val="en-US" w:eastAsia="zh-CN"/>
        </w:rPr>
      </w:pPr>
      <w:r>
        <w:rPr>
          <w:rFonts w:hint="eastAsia"/>
          <w:b w:val="0"/>
          <w:bCs w:val="0"/>
          <w:sz w:val="24"/>
          <w:szCs w:val="24"/>
          <w:u w:val="none"/>
          <w:lang w:val="en-US" w:eastAsia="zh-CN"/>
        </w:rPr>
        <w:t xml:space="preserve">For commission of any of the following offenses </w:t>
      </w:r>
    </w:p>
    <w:p>
      <w:pPr>
        <w:numPr>
          <w:ilvl w:val="0"/>
          <w:numId w:val="0"/>
        </w:numPr>
        <w:ind w:firstLine="720" w:firstLineChars="300"/>
        <w:jc w:val="left"/>
        <w:rPr>
          <w:rFonts w:hint="eastAsia"/>
          <w:b w:val="0"/>
          <w:bCs w:val="0"/>
          <w:sz w:val="24"/>
          <w:szCs w:val="24"/>
          <w:u w:val="none"/>
          <w:lang w:val="en-US" w:eastAsia="zh-CN"/>
        </w:rPr>
      </w:pPr>
      <w:ins w:id="135" w:author="James y" w:date="2022-03-18T15:45:52Z">
        <w:r>
          <w:rPr>
            <w:rFonts w:hint="eastAsia"/>
            <w:b w:val="0"/>
            <w:bCs w:val="0"/>
            <w:sz w:val="24"/>
            <w:szCs w:val="24"/>
            <w:u w:val="none"/>
            <w:lang w:val="en-US" w:eastAsia="zh-CN"/>
          </w:rPr>
          <w:t>(</w:t>
        </w:r>
      </w:ins>
      <w:r>
        <w:rPr>
          <w:rFonts w:hint="eastAsia"/>
          <w:b w:val="0"/>
          <w:bCs w:val="0"/>
          <w:sz w:val="24"/>
          <w:szCs w:val="24"/>
          <w:u w:val="none"/>
          <w:lang w:val="en-US" w:eastAsia="zh-CN"/>
        </w:rPr>
        <w:t xml:space="preserve">1)离职申请未经批准或在离职申请审批的最后工作日,未与工作交接人做好工作交接者;擅离职守或离职申请未通过者单方面离职; </w:t>
      </w:r>
    </w:p>
    <w:p>
      <w:pPr>
        <w:numPr>
          <w:ilvl w:val="0"/>
          <w:numId w:val="0"/>
        </w:numPr>
        <w:ind w:left="800" w:leftChars="0"/>
        <w:jc w:val="left"/>
        <w:rPr>
          <w:rFonts w:hint="eastAsia"/>
          <w:b w:val="0"/>
          <w:bCs w:val="0"/>
          <w:sz w:val="24"/>
          <w:szCs w:val="24"/>
          <w:u w:val="none"/>
          <w:lang w:val="en-US" w:eastAsia="zh-CN"/>
        </w:rPr>
      </w:pPr>
      <w:r>
        <w:rPr>
          <w:rFonts w:hint="eastAsia"/>
          <w:b w:val="0"/>
          <w:bCs w:val="0"/>
          <w:sz w:val="24"/>
          <w:szCs w:val="24"/>
          <w:u w:val="none"/>
          <w:lang w:val="en-US" w:eastAsia="zh-CN"/>
        </w:rPr>
        <w:t>Failure to do job handovers properly on the last day on job, Resignation without notice and/or approval from employer,</w:t>
      </w:r>
    </w:p>
    <w:p>
      <w:pPr>
        <w:numPr>
          <w:ilvl w:val="0"/>
          <w:numId w:val="0"/>
        </w:numPr>
        <w:ind w:firstLine="720" w:firstLineChars="300"/>
        <w:jc w:val="left"/>
        <w:rPr>
          <w:rFonts w:hint="eastAsia"/>
          <w:b w:val="0"/>
          <w:bCs w:val="0"/>
          <w:sz w:val="24"/>
          <w:szCs w:val="24"/>
          <w:u w:val="none"/>
          <w:lang w:val="en-US" w:eastAsia="zh-CN"/>
        </w:rPr>
      </w:pPr>
      <w:ins w:id="136" w:author="James y" w:date="2022-03-18T15:45:56Z">
        <w:r>
          <w:rPr>
            <w:rFonts w:hint="eastAsia"/>
            <w:b w:val="0"/>
            <w:bCs w:val="0"/>
            <w:sz w:val="24"/>
            <w:szCs w:val="24"/>
            <w:u w:val="none"/>
            <w:lang w:val="en-US" w:eastAsia="zh-CN"/>
          </w:rPr>
          <w:t>(</w:t>
        </w:r>
      </w:ins>
      <w:r>
        <w:rPr>
          <w:rFonts w:hint="eastAsia"/>
          <w:b w:val="0"/>
          <w:bCs w:val="0"/>
          <w:sz w:val="24"/>
          <w:szCs w:val="24"/>
          <w:u w:val="none"/>
          <w:lang w:val="en-US" w:eastAsia="zh-CN"/>
        </w:rPr>
        <w:t>2)离职时拒不移交工作手续及经管财产物品或移交不完善、不清</w:t>
      </w:r>
    </w:p>
    <w:p>
      <w:pPr>
        <w:numPr>
          <w:ilvl w:val="0"/>
          <w:numId w:val="0"/>
        </w:numPr>
        <w:ind w:firstLine="720" w:firstLineChars="300"/>
        <w:jc w:val="left"/>
        <w:rPr>
          <w:rFonts w:hint="eastAsia"/>
          <w:b w:val="0"/>
          <w:bCs w:val="0"/>
          <w:sz w:val="24"/>
          <w:szCs w:val="24"/>
          <w:u w:val="none"/>
          <w:lang w:val="en-US" w:eastAsia="zh-CN"/>
        </w:rPr>
      </w:pPr>
      <w:r>
        <w:rPr>
          <w:rFonts w:hint="eastAsia"/>
          <w:b w:val="0"/>
          <w:bCs w:val="0"/>
          <w:sz w:val="24"/>
          <w:szCs w:val="24"/>
          <w:u w:val="none"/>
          <w:lang w:val="en-US" w:eastAsia="zh-CN"/>
        </w:rPr>
        <w:t>Refusal to do any job handovers and/or complete any exit clearance.</w:t>
      </w:r>
    </w:p>
    <w:p>
      <w:pPr>
        <w:numPr>
          <w:ilvl w:val="0"/>
          <w:numId w:val="0"/>
        </w:numPr>
        <w:ind w:firstLine="720" w:firstLineChars="300"/>
        <w:jc w:val="left"/>
        <w:rPr>
          <w:rFonts w:hint="eastAsia"/>
          <w:b w:val="0"/>
          <w:bCs w:val="0"/>
          <w:sz w:val="24"/>
          <w:szCs w:val="24"/>
          <w:u w:val="none"/>
          <w:lang w:val="en-US" w:eastAsia="zh-CN"/>
        </w:rPr>
      </w:pPr>
      <w:ins w:id="137" w:author="James y" w:date="2022-03-18T15:45:59Z">
        <w:r>
          <w:rPr>
            <w:rFonts w:hint="eastAsia"/>
            <w:b w:val="0"/>
            <w:bCs w:val="0"/>
            <w:sz w:val="24"/>
            <w:szCs w:val="24"/>
            <w:u w:val="none"/>
            <w:lang w:val="en-US" w:eastAsia="zh-CN"/>
          </w:rPr>
          <w:t>(</w:t>
        </w:r>
      </w:ins>
      <w:r>
        <w:rPr>
          <w:rFonts w:hint="eastAsia"/>
          <w:b w:val="0"/>
          <w:bCs w:val="0"/>
          <w:sz w:val="24"/>
          <w:szCs w:val="24"/>
          <w:u w:val="none"/>
          <w:lang w:val="en-US" w:eastAsia="zh-CN"/>
        </w:rPr>
        <w:t xml:space="preserve">3)一年内书面警告超过3次以上: </w:t>
      </w:r>
    </w:p>
    <w:p>
      <w:pPr>
        <w:numPr>
          <w:ilvl w:val="0"/>
          <w:numId w:val="0"/>
        </w:numPr>
        <w:ind w:firstLine="720" w:firstLineChars="300"/>
        <w:jc w:val="left"/>
        <w:rPr>
          <w:rFonts w:hint="eastAsia"/>
          <w:b w:val="0"/>
          <w:bCs w:val="0"/>
          <w:sz w:val="24"/>
          <w:szCs w:val="24"/>
          <w:u w:val="none"/>
          <w:lang w:val="en-US" w:eastAsia="zh-CN"/>
        </w:rPr>
      </w:pPr>
      <w:r>
        <w:rPr>
          <w:rFonts w:hint="eastAsia"/>
          <w:b w:val="0"/>
          <w:bCs w:val="0"/>
          <w:sz w:val="24"/>
          <w:szCs w:val="24"/>
          <w:u w:val="none"/>
          <w:lang w:val="en-US" w:eastAsia="zh-CN"/>
        </w:rPr>
        <w:t xml:space="preserve">notices in one year,More than three warning </w:t>
      </w:r>
    </w:p>
    <w:p>
      <w:pPr>
        <w:numPr>
          <w:ilvl w:val="0"/>
          <w:numId w:val="0"/>
        </w:numPr>
        <w:ind w:left="400" w:leftChars="0" w:firstLine="240" w:firstLineChars="100"/>
        <w:jc w:val="left"/>
        <w:rPr>
          <w:rFonts w:hint="eastAsia"/>
          <w:b w:val="0"/>
          <w:bCs w:val="0"/>
          <w:sz w:val="24"/>
          <w:szCs w:val="24"/>
          <w:u w:val="none"/>
          <w:lang w:val="en-US" w:eastAsia="zh-CN"/>
        </w:rPr>
      </w:pPr>
      <w:ins w:id="138" w:author="James y" w:date="2022-03-18T15:46:01Z">
        <w:r>
          <w:rPr>
            <w:rFonts w:hint="eastAsia"/>
            <w:b w:val="0"/>
            <w:bCs w:val="0"/>
            <w:sz w:val="24"/>
            <w:szCs w:val="24"/>
            <w:u w:val="none"/>
            <w:lang w:val="en-US" w:eastAsia="zh-CN"/>
          </w:rPr>
          <w:t>(</w:t>
        </w:r>
      </w:ins>
      <w:r>
        <w:rPr>
          <w:rFonts w:hint="eastAsia"/>
          <w:b w:val="0"/>
          <w:bCs w:val="0"/>
          <w:sz w:val="24"/>
          <w:szCs w:val="24"/>
          <w:u w:val="none"/>
          <w:lang w:val="en-US" w:eastAsia="zh-CN"/>
        </w:rPr>
        <w:t>4)屡次或严重违反公司规章制度;</w:t>
      </w:r>
    </w:p>
    <w:p>
      <w:pPr>
        <w:numPr>
          <w:ilvl w:val="0"/>
          <w:numId w:val="0"/>
        </w:numPr>
        <w:ind w:left="400" w:leftChars="0" w:firstLine="240" w:firstLineChars="100"/>
        <w:jc w:val="left"/>
        <w:rPr>
          <w:rFonts w:hint="eastAsia"/>
          <w:b w:val="0"/>
          <w:bCs w:val="0"/>
          <w:sz w:val="24"/>
          <w:szCs w:val="24"/>
          <w:u w:val="none"/>
          <w:lang w:val="en-US" w:eastAsia="zh-CN"/>
        </w:rPr>
      </w:pPr>
      <w:r>
        <w:rPr>
          <w:rFonts w:hint="eastAsia"/>
          <w:b w:val="0"/>
          <w:bCs w:val="0"/>
          <w:sz w:val="24"/>
          <w:szCs w:val="24"/>
          <w:u w:val="none"/>
          <w:lang w:val="en-US" w:eastAsia="zh-CN"/>
        </w:rPr>
        <w:t xml:space="preserve">Repeated offense or heavy violations on corporate policy. </w:t>
      </w:r>
    </w:p>
    <w:p>
      <w:pPr>
        <w:numPr>
          <w:ilvl w:val="0"/>
          <w:numId w:val="0"/>
        </w:numPr>
        <w:jc w:val="left"/>
        <w:rPr>
          <w:rFonts w:hint="eastAsia"/>
          <w:b w:val="0"/>
          <w:bCs w:val="0"/>
          <w:sz w:val="24"/>
          <w:szCs w:val="24"/>
          <w:u w:val="none"/>
          <w:lang w:val="en-US" w:eastAsia="zh-CN"/>
        </w:rPr>
      </w:pPr>
      <w:r>
        <w:rPr>
          <w:rFonts w:hint="eastAsia"/>
          <w:b w:val="0"/>
          <w:bCs w:val="0"/>
          <w:sz w:val="24"/>
          <w:szCs w:val="24"/>
          <w:u w:val="none"/>
          <w:lang w:val="en-US" w:eastAsia="zh-CN"/>
        </w:rPr>
        <w:t xml:space="preserve">            </w:t>
      </w:r>
      <w:ins w:id="139" w:author="James y" w:date="2022-03-18T15:46:08Z">
        <w:r>
          <w:rPr>
            <w:rFonts w:hint="eastAsia"/>
            <w:b w:val="0"/>
            <w:bCs w:val="0"/>
            <w:sz w:val="24"/>
            <w:szCs w:val="24"/>
            <w:u w:val="none"/>
            <w:lang w:val="en-US" w:eastAsia="zh-CN"/>
          </w:rPr>
          <w:t>(</w:t>
        </w:r>
      </w:ins>
      <w:r>
        <w:rPr>
          <w:rFonts w:hint="eastAsia"/>
          <w:b w:val="0"/>
          <w:bCs w:val="0"/>
          <w:sz w:val="24"/>
          <w:szCs w:val="24"/>
          <w:u w:val="none"/>
          <w:lang w:val="en-US" w:eastAsia="zh-CN"/>
        </w:rPr>
        <w:t>5)盗窃或行骗,泄露公司商业秘密,私自与客户联络:</w:t>
      </w:r>
    </w:p>
    <w:p>
      <w:pPr>
        <w:numPr>
          <w:ilvl w:val="0"/>
          <w:numId w:val="0"/>
        </w:numPr>
        <w:ind w:left="720" w:hanging="720" w:hangingChars="300"/>
        <w:jc w:val="left"/>
        <w:rPr>
          <w:rFonts w:hint="eastAsia"/>
          <w:b w:val="0"/>
          <w:bCs w:val="0"/>
          <w:sz w:val="24"/>
          <w:szCs w:val="24"/>
          <w:u w:val="none"/>
          <w:lang w:val="en-US" w:eastAsia="zh-CN"/>
        </w:rPr>
      </w:pPr>
      <w:r>
        <w:rPr>
          <w:rFonts w:hint="eastAsia"/>
          <w:b w:val="0"/>
          <w:bCs w:val="0"/>
          <w:sz w:val="24"/>
          <w:szCs w:val="24"/>
          <w:u w:val="none"/>
          <w:lang w:val="en-US" w:eastAsia="zh-CN"/>
        </w:rPr>
        <w:t xml:space="preserve">            Corporate Theft,scam,breach of confidence and trust (leaking confidential information, contacting clients for personal purposes) </w:t>
      </w:r>
    </w:p>
    <w:p>
      <w:pPr>
        <w:numPr>
          <w:ilvl w:val="0"/>
          <w:numId w:val="0"/>
        </w:numPr>
        <w:ind w:firstLine="720" w:firstLineChars="300"/>
        <w:jc w:val="left"/>
        <w:rPr>
          <w:rFonts w:hint="eastAsia"/>
          <w:b w:val="0"/>
          <w:bCs w:val="0"/>
          <w:sz w:val="24"/>
          <w:szCs w:val="24"/>
          <w:u w:val="none"/>
          <w:lang w:val="en-US" w:eastAsia="zh-CN"/>
        </w:rPr>
      </w:pPr>
      <w:ins w:id="140" w:author="James y" w:date="2022-03-18T15:46:11Z">
        <w:r>
          <w:rPr>
            <w:rFonts w:hint="eastAsia"/>
            <w:b w:val="0"/>
            <w:bCs w:val="0"/>
            <w:sz w:val="24"/>
            <w:szCs w:val="24"/>
            <w:u w:val="none"/>
            <w:lang w:val="en-US" w:eastAsia="zh-CN"/>
          </w:rPr>
          <w:t>(</w:t>
        </w:r>
      </w:ins>
      <w:r>
        <w:rPr>
          <w:rFonts w:hint="eastAsia"/>
          <w:b w:val="0"/>
          <w:bCs w:val="0"/>
          <w:sz w:val="24"/>
          <w:szCs w:val="24"/>
          <w:u w:val="none"/>
          <w:lang w:val="en-US" w:eastAsia="zh-CN"/>
        </w:rPr>
        <w:t>6) 管理严重失职,造成公司名誉或利益重大损害:</w:t>
      </w:r>
    </w:p>
    <w:p>
      <w:pPr>
        <w:numPr>
          <w:ilvl w:val="0"/>
          <w:numId w:val="0"/>
        </w:numPr>
        <w:ind w:firstLine="720" w:firstLineChars="300"/>
        <w:jc w:val="left"/>
        <w:rPr>
          <w:rFonts w:hint="eastAsia"/>
          <w:b w:val="0"/>
          <w:bCs w:val="0"/>
          <w:sz w:val="24"/>
          <w:szCs w:val="24"/>
          <w:u w:val="none"/>
          <w:lang w:val="en-US" w:eastAsia="zh-CN"/>
        </w:rPr>
      </w:pPr>
      <w:r>
        <w:rPr>
          <w:rFonts w:hint="eastAsia"/>
          <w:b w:val="0"/>
          <w:bCs w:val="0"/>
          <w:sz w:val="24"/>
          <w:szCs w:val="24"/>
          <w:u w:val="none"/>
          <w:lang w:val="en-US" w:eastAsia="zh-CN"/>
        </w:rPr>
        <w:t xml:space="preserve">Neglect of duty resulting in damage on corporate reputation </w:t>
      </w:r>
    </w:p>
    <w:p>
      <w:pPr>
        <w:numPr>
          <w:ilvl w:val="0"/>
          <w:numId w:val="0"/>
        </w:numPr>
        <w:ind w:firstLine="720" w:firstLineChars="300"/>
        <w:jc w:val="left"/>
        <w:rPr>
          <w:rFonts w:hint="eastAsia"/>
          <w:b w:val="0"/>
          <w:bCs w:val="0"/>
          <w:sz w:val="24"/>
          <w:szCs w:val="24"/>
          <w:u w:val="none"/>
          <w:lang w:val="en-US" w:eastAsia="zh-CN"/>
        </w:rPr>
      </w:pPr>
      <w:ins w:id="141" w:author="James y" w:date="2022-03-18T15:46:13Z">
        <w:r>
          <w:rPr>
            <w:rFonts w:hint="eastAsia"/>
            <w:b w:val="0"/>
            <w:bCs w:val="0"/>
            <w:sz w:val="24"/>
            <w:szCs w:val="24"/>
            <w:u w:val="none"/>
            <w:lang w:val="en-US" w:eastAsia="zh-CN"/>
          </w:rPr>
          <w:t>(</w:t>
        </w:r>
      </w:ins>
      <w:r>
        <w:rPr>
          <w:rFonts w:hint="eastAsia"/>
          <w:b w:val="0"/>
          <w:bCs w:val="0"/>
          <w:sz w:val="24"/>
          <w:szCs w:val="24"/>
          <w:u w:val="none"/>
          <w:lang w:val="en-US" w:eastAsia="zh-CN"/>
        </w:rPr>
        <w:t>7)</w:t>
      </w:r>
      <w:ins w:id="142" w:author="James y" w:date="2022-03-18T15:47:03Z">
        <w:r>
          <w:rPr>
            <w:rFonts w:hint="eastAsia"/>
            <w:b w:val="0"/>
            <w:bCs w:val="0"/>
            <w:sz w:val="24"/>
            <w:szCs w:val="24"/>
            <w:u w:val="none"/>
            <w:lang w:val="en-US" w:eastAsia="zh-CN"/>
          </w:rPr>
          <w:t xml:space="preserve"> </w:t>
        </w:r>
      </w:ins>
      <w:r>
        <w:rPr>
          <w:rFonts w:hint="eastAsia"/>
          <w:b w:val="0"/>
          <w:bCs w:val="0"/>
          <w:sz w:val="24"/>
          <w:szCs w:val="24"/>
          <w:u w:val="none"/>
          <w:lang w:val="en-US" w:eastAsia="zh-CN"/>
        </w:rPr>
        <w:t xml:space="preserve">酗酒而严重影响工作,在公司内吵架、打架斗殴、聚赌 </w:t>
      </w:r>
    </w:p>
    <w:p>
      <w:pPr>
        <w:numPr>
          <w:ilvl w:val="0"/>
          <w:numId w:val="0"/>
        </w:numPr>
        <w:ind w:left="800" w:leftChars="0"/>
        <w:jc w:val="left"/>
        <w:rPr>
          <w:rFonts w:hint="eastAsia"/>
          <w:b w:val="0"/>
          <w:bCs w:val="0"/>
          <w:sz w:val="24"/>
          <w:szCs w:val="24"/>
          <w:u w:val="none"/>
          <w:lang w:val="en-US" w:eastAsia="zh-CN"/>
        </w:rPr>
      </w:pPr>
      <w:r>
        <w:rPr>
          <w:rFonts w:hint="eastAsia"/>
          <w:b w:val="0"/>
          <w:bCs w:val="0"/>
          <w:sz w:val="24"/>
          <w:szCs w:val="24"/>
          <w:u w:val="none"/>
          <w:lang w:val="en-US" w:eastAsia="zh-CN"/>
        </w:rPr>
        <w:t>Working under influence of alcohol, involved in gambling or fights or any physical violence in and/or heavy business losses,work areas,</w:t>
      </w:r>
    </w:p>
    <w:p>
      <w:pPr>
        <w:numPr>
          <w:ilvl w:val="0"/>
          <w:numId w:val="0"/>
        </w:numPr>
        <w:ind w:firstLine="720" w:firstLineChars="300"/>
        <w:jc w:val="left"/>
        <w:rPr>
          <w:rFonts w:hint="eastAsia"/>
          <w:b w:val="0"/>
          <w:bCs w:val="0"/>
          <w:sz w:val="24"/>
          <w:szCs w:val="24"/>
          <w:u w:val="none"/>
          <w:lang w:val="en-US" w:eastAsia="zh-CN"/>
        </w:rPr>
      </w:pPr>
      <w:ins w:id="143" w:author="James y" w:date="2022-03-18T15:46:16Z">
        <w:r>
          <w:rPr>
            <w:rFonts w:hint="eastAsia"/>
            <w:b w:val="0"/>
            <w:bCs w:val="0"/>
            <w:sz w:val="24"/>
            <w:szCs w:val="24"/>
            <w:u w:val="none"/>
            <w:lang w:val="en-US" w:eastAsia="zh-CN"/>
          </w:rPr>
          <w:t>(</w:t>
        </w:r>
      </w:ins>
      <w:r>
        <w:rPr>
          <w:rFonts w:hint="eastAsia"/>
          <w:b w:val="0"/>
          <w:bCs w:val="0"/>
          <w:sz w:val="24"/>
          <w:szCs w:val="24"/>
          <w:u w:val="none"/>
          <w:lang w:val="en-US" w:eastAsia="zh-CN"/>
        </w:rPr>
        <w:t>8) 拉帮结派引致团队分裂等,破坏公司正常经营秩序等。</w:t>
      </w:r>
    </w:p>
    <w:p>
      <w:pPr>
        <w:numPr>
          <w:ilvl w:val="0"/>
          <w:numId w:val="0"/>
        </w:numPr>
        <w:ind w:left="960" w:leftChars="360" w:hanging="240" w:hangingChars="100"/>
        <w:jc w:val="left"/>
        <w:rPr>
          <w:rFonts w:hint="eastAsia"/>
          <w:b w:val="0"/>
          <w:bCs w:val="0"/>
          <w:sz w:val="24"/>
          <w:szCs w:val="24"/>
          <w:u w:val="none"/>
          <w:lang w:val="en-US" w:eastAsia="zh-CN"/>
        </w:rPr>
      </w:pPr>
      <w:r>
        <w:rPr>
          <w:rFonts w:hint="eastAsia"/>
          <w:b w:val="0"/>
          <w:bCs w:val="0"/>
          <w:sz w:val="24"/>
          <w:szCs w:val="24"/>
          <w:u w:val="none"/>
          <w:lang w:val="en-US" w:eastAsia="zh-CN"/>
        </w:rPr>
        <w:t xml:space="preserve">Create or encourage distrust and division among the employees, disrupting business operation, etc. </w:t>
      </w:r>
    </w:p>
    <w:p>
      <w:pPr>
        <w:numPr>
          <w:ilvl w:val="0"/>
          <w:numId w:val="0"/>
        </w:numPr>
        <w:ind w:firstLine="720" w:firstLineChars="300"/>
        <w:jc w:val="left"/>
        <w:rPr>
          <w:rFonts w:hint="eastAsia"/>
          <w:b w:val="0"/>
          <w:bCs w:val="0"/>
          <w:sz w:val="24"/>
          <w:szCs w:val="24"/>
          <w:u w:val="none"/>
          <w:lang w:val="en-US" w:eastAsia="zh-CN"/>
        </w:rPr>
      </w:pPr>
      <w:ins w:id="144" w:author="James y" w:date="2022-03-18T15:46:19Z">
        <w:r>
          <w:rPr>
            <w:rFonts w:hint="eastAsia"/>
            <w:b w:val="0"/>
            <w:bCs w:val="0"/>
            <w:sz w:val="24"/>
            <w:szCs w:val="24"/>
            <w:u w:val="none"/>
            <w:lang w:val="en-US" w:eastAsia="zh-CN"/>
          </w:rPr>
          <w:t>(</w:t>
        </w:r>
      </w:ins>
      <w:r>
        <w:rPr>
          <w:rFonts w:hint="eastAsia"/>
          <w:b w:val="0"/>
          <w:bCs w:val="0"/>
          <w:sz w:val="24"/>
          <w:szCs w:val="24"/>
          <w:u w:val="none"/>
          <w:lang w:val="en-US" w:eastAsia="zh-CN"/>
        </w:rPr>
        <w:t>9) 被国家司法机关证明有犯罪事实而被判刑者:</w:t>
      </w:r>
    </w:p>
    <w:p>
      <w:pPr>
        <w:numPr>
          <w:ilvl w:val="0"/>
          <w:numId w:val="0"/>
        </w:numPr>
        <w:ind w:firstLine="720" w:firstLineChars="300"/>
        <w:jc w:val="left"/>
        <w:rPr>
          <w:rFonts w:hint="eastAsia"/>
          <w:b w:val="0"/>
          <w:bCs w:val="0"/>
          <w:sz w:val="24"/>
          <w:szCs w:val="24"/>
          <w:u w:val="none"/>
          <w:lang w:val="en-US" w:eastAsia="zh-CN"/>
        </w:rPr>
      </w:pPr>
      <w:r>
        <w:rPr>
          <w:rFonts w:hint="eastAsia"/>
          <w:b w:val="0"/>
          <w:bCs w:val="0"/>
          <w:sz w:val="24"/>
          <w:szCs w:val="24"/>
          <w:u w:val="none"/>
          <w:lang w:val="en-US" w:eastAsia="zh-CN"/>
        </w:rPr>
        <w:t xml:space="preserve">Violation of </w:t>
      </w:r>
      <w:ins w:id="145" w:author="James y" w:date="2022-03-18T15:01:58Z">
        <w:r>
          <w:rPr>
            <w:rFonts w:hint="default"/>
            <w:b w:val="0"/>
            <w:bCs w:val="0"/>
            <w:sz w:val="24"/>
            <w:szCs w:val="24"/>
            <w:u w:val="none"/>
            <w:lang w:val="en-US" w:eastAsia="zh-CN"/>
          </w:rPr>
          <w:t>Ph</w:t>
        </w:r>
      </w:ins>
      <w:ins w:id="146" w:author="James y" w:date="2022-03-18T15:01:59Z">
        <w:r>
          <w:rPr>
            <w:rFonts w:hint="default"/>
            <w:b w:val="0"/>
            <w:bCs w:val="0"/>
            <w:sz w:val="24"/>
            <w:szCs w:val="24"/>
            <w:u w:val="none"/>
            <w:lang w:val="en-US" w:eastAsia="zh-CN"/>
          </w:rPr>
          <w:t>il</w:t>
        </w:r>
      </w:ins>
      <w:ins w:id="147" w:author="James y" w:date="2022-03-18T15:02:00Z">
        <w:r>
          <w:rPr>
            <w:rFonts w:hint="default"/>
            <w:b w:val="0"/>
            <w:bCs w:val="0"/>
            <w:sz w:val="24"/>
            <w:szCs w:val="24"/>
            <w:u w:val="none"/>
            <w:lang w:val="en-US" w:eastAsia="zh-CN"/>
          </w:rPr>
          <w:t>i</w:t>
        </w:r>
      </w:ins>
      <w:ins w:id="148" w:author="James y" w:date="2022-03-18T15:02:01Z">
        <w:r>
          <w:rPr>
            <w:rFonts w:hint="default"/>
            <w:b w:val="0"/>
            <w:bCs w:val="0"/>
            <w:sz w:val="24"/>
            <w:szCs w:val="24"/>
            <w:u w:val="none"/>
            <w:lang w:val="en-US" w:eastAsia="zh-CN"/>
          </w:rPr>
          <w:t>pp</w:t>
        </w:r>
      </w:ins>
      <w:ins w:id="149" w:author="James y" w:date="2022-03-18T15:02:02Z">
        <w:r>
          <w:rPr>
            <w:rFonts w:hint="default"/>
            <w:b w:val="0"/>
            <w:bCs w:val="0"/>
            <w:sz w:val="24"/>
            <w:szCs w:val="24"/>
            <w:u w:val="none"/>
            <w:lang w:val="en-US" w:eastAsia="zh-CN"/>
          </w:rPr>
          <w:t>ine</w:t>
        </w:r>
      </w:ins>
      <w:ins w:id="150" w:author="James y" w:date="2022-03-18T15:02:04Z">
        <w:r>
          <w:rPr>
            <w:rFonts w:hint="default"/>
            <w:b w:val="0"/>
            <w:bCs w:val="0"/>
            <w:sz w:val="24"/>
            <w:szCs w:val="24"/>
            <w:u w:val="none"/>
            <w:lang w:val="en-US" w:eastAsia="zh-CN"/>
          </w:rPr>
          <w:t xml:space="preserve"> </w:t>
        </w:r>
      </w:ins>
      <w:ins w:id="151" w:author="James y" w:date="2022-03-18T15:02:05Z">
        <w:r>
          <w:rPr>
            <w:rFonts w:hint="default"/>
            <w:b w:val="0"/>
            <w:bCs w:val="0"/>
            <w:sz w:val="24"/>
            <w:szCs w:val="24"/>
            <w:u w:val="none"/>
            <w:lang w:val="en-US" w:eastAsia="zh-CN"/>
          </w:rPr>
          <w:t>law</w:t>
        </w:r>
      </w:ins>
      <w:ins w:id="152" w:author="James y" w:date="2022-03-18T15:02:06Z">
        <w:r>
          <w:rPr>
            <w:rFonts w:hint="default"/>
            <w:b w:val="0"/>
            <w:bCs w:val="0"/>
            <w:sz w:val="24"/>
            <w:szCs w:val="24"/>
            <w:u w:val="none"/>
            <w:lang w:val="en-US" w:eastAsia="zh-CN"/>
          </w:rPr>
          <w:t xml:space="preserve">, </w:t>
        </w:r>
      </w:ins>
      <w:ins w:id="153" w:author="James y" w:date="2022-03-18T15:02:07Z">
        <w:r>
          <w:rPr>
            <w:rFonts w:hint="default"/>
            <w:b w:val="0"/>
            <w:bCs w:val="0"/>
            <w:sz w:val="24"/>
            <w:szCs w:val="24"/>
            <w:u w:val="none"/>
            <w:lang w:val="en-US" w:eastAsia="zh-CN"/>
          </w:rPr>
          <w:t>ru</w:t>
        </w:r>
      </w:ins>
      <w:ins w:id="154" w:author="James y" w:date="2022-03-18T15:02:08Z">
        <w:r>
          <w:rPr>
            <w:rFonts w:hint="default"/>
            <w:b w:val="0"/>
            <w:bCs w:val="0"/>
            <w:sz w:val="24"/>
            <w:szCs w:val="24"/>
            <w:u w:val="none"/>
            <w:lang w:val="en-US" w:eastAsia="zh-CN"/>
          </w:rPr>
          <w:t>les</w:t>
        </w:r>
      </w:ins>
      <w:ins w:id="155" w:author="James y" w:date="2022-03-18T15:02:09Z">
        <w:r>
          <w:rPr>
            <w:rFonts w:hint="default"/>
            <w:b w:val="0"/>
            <w:bCs w:val="0"/>
            <w:sz w:val="24"/>
            <w:szCs w:val="24"/>
            <w:u w:val="none"/>
            <w:lang w:val="en-US" w:eastAsia="zh-CN"/>
          </w:rPr>
          <w:t>,</w:t>
        </w:r>
      </w:ins>
      <w:ins w:id="156" w:author="James y" w:date="2022-03-18T15:02:11Z">
        <w:r>
          <w:rPr>
            <w:rFonts w:hint="default"/>
            <w:b w:val="0"/>
            <w:bCs w:val="0"/>
            <w:sz w:val="24"/>
            <w:szCs w:val="24"/>
            <w:u w:val="none"/>
            <w:lang w:val="en-US" w:eastAsia="zh-CN"/>
          </w:rPr>
          <w:t xml:space="preserve"> </w:t>
        </w:r>
      </w:ins>
      <w:ins w:id="157" w:author="James y" w:date="2022-03-18T15:02:12Z">
        <w:r>
          <w:rPr>
            <w:rFonts w:hint="default"/>
            <w:b w:val="0"/>
            <w:bCs w:val="0"/>
            <w:sz w:val="24"/>
            <w:szCs w:val="24"/>
            <w:u w:val="none"/>
            <w:lang w:val="en-US" w:eastAsia="zh-CN"/>
          </w:rPr>
          <w:t xml:space="preserve">and </w:t>
        </w:r>
      </w:ins>
      <w:ins w:id="158" w:author="James y" w:date="2022-03-18T15:02:13Z">
        <w:r>
          <w:rPr>
            <w:rFonts w:hint="default"/>
            <w:b w:val="0"/>
            <w:bCs w:val="0"/>
            <w:sz w:val="24"/>
            <w:szCs w:val="24"/>
            <w:u w:val="none"/>
            <w:lang w:val="en-US" w:eastAsia="zh-CN"/>
          </w:rPr>
          <w:t>re</w:t>
        </w:r>
      </w:ins>
      <w:ins w:id="159" w:author="James y" w:date="2022-03-18T15:02:14Z">
        <w:r>
          <w:rPr>
            <w:rFonts w:hint="default"/>
            <w:b w:val="0"/>
            <w:bCs w:val="0"/>
            <w:sz w:val="24"/>
            <w:szCs w:val="24"/>
            <w:u w:val="none"/>
            <w:lang w:val="en-US" w:eastAsia="zh-CN"/>
          </w:rPr>
          <w:t>gula</w:t>
        </w:r>
      </w:ins>
      <w:ins w:id="160" w:author="James y" w:date="2022-03-18T15:02:15Z">
        <w:r>
          <w:rPr>
            <w:rFonts w:hint="default"/>
            <w:b w:val="0"/>
            <w:bCs w:val="0"/>
            <w:sz w:val="24"/>
            <w:szCs w:val="24"/>
            <w:u w:val="none"/>
            <w:lang w:val="en-US" w:eastAsia="zh-CN"/>
          </w:rPr>
          <w:t>tio</w:t>
        </w:r>
      </w:ins>
      <w:ins w:id="161" w:author="James y" w:date="2022-03-18T15:02:17Z">
        <w:r>
          <w:rPr>
            <w:rFonts w:hint="default"/>
            <w:b w:val="0"/>
            <w:bCs w:val="0"/>
            <w:sz w:val="24"/>
            <w:szCs w:val="24"/>
            <w:u w:val="none"/>
            <w:lang w:val="en-US" w:eastAsia="zh-CN"/>
          </w:rPr>
          <w:t>ns</w:t>
        </w:r>
      </w:ins>
      <w:del w:id="162" w:author="James y" w:date="2022-03-18T15:01:56Z">
        <w:r>
          <w:rPr>
            <w:rFonts w:hint="eastAsia"/>
            <w:b w:val="0"/>
            <w:bCs w:val="0"/>
            <w:sz w:val="24"/>
            <w:szCs w:val="24"/>
            <w:u w:val="none"/>
            <w:lang w:val="en-US" w:eastAsia="zh-CN"/>
          </w:rPr>
          <w:delText>sta</w:delText>
        </w:r>
      </w:del>
      <w:del w:id="163" w:author="James y" w:date="2022-03-18T15:01:55Z">
        <w:r>
          <w:rPr>
            <w:rFonts w:hint="eastAsia"/>
            <w:b w:val="0"/>
            <w:bCs w:val="0"/>
            <w:sz w:val="24"/>
            <w:szCs w:val="24"/>
            <w:u w:val="none"/>
            <w:lang w:val="en-US" w:eastAsia="zh-CN"/>
          </w:rPr>
          <w:delText>te la</w:delText>
        </w:r>
      </w:del>
      <w:del w:id="164" w:author="James y" w:date="2022-03-18T15:01:54Z">
        <w:r>
          <w:rPr>
            <w:rFonts w:hint="eastAsia"/>
            <w:b w:val="0"/>
            <w:bCs w:val="0"/>
            <w:sz w:val="24"/>
            <w:szCs w:val="24"/>
            <w:u w:val="none"/>
            <w:lang w:val="en-US" w:eastAsia="zh-CN"/>
          </w:rPr>
          <w:delText>w</w:delText>
        </w:r>
      </w:del>
      <w:r>
        <w:rPr>
          <w:rFonts w:hint="eastAsia"/>
          <w:b w:val="0"/>
          <w:bCs w:val="0"/>
          <w:sz w:val="24"/>
          <w:szCs w:val="24"/>
          <w:u w:val="none"/>
          <w:lang w:val="en-US" w:eastAsia="zh-CN"/>
        </w:rPr>
        <w:t>, conviction of misdemeanors or felony,</w:t>
      </w:r>
    </w:p>
    <w:p>
      <w:pPr>
        <w:numPr>
          <w:ilvl w:val="0"/>
          <w:numId w:val="9"/>
          <w:ins w:id="166" w:author="James y" w:date="2022-03-18T15:49:04Z"/>
        </w:numPr>
        <w:ind w:left="800" w:leftChars="0" w:firstLine="0" w:firstLineChars="0"/>
        <w:jc w:val="both"/>
        <w:rPr>
          <w:rFonts w:hint="eastAsia"/>
          <w:b w:val="0"/>
          <w:bCs w:val="0"/>
          <w:sz w:val="24"/>
          <w:szCs w:val="24"/>
          <w:u w:val="none"/>
          <w:lang w:val="en-US" w:eastAsia="zh-CN"/>
        </w:rPr>
        <w:pPrChange w:id="165" w:author="James y" w:date="2022-03-18T15:49:04Z">
          <w:pPr>
            <w:numPr>
              <w:ilvl w:val="0"/>
              <w:numId w:val="8"/>
            </w:numPr>
            <w:ind w:left="80" w:leftChars="0" w:firstLine="720" w:firstLineChars="0"/>
            <w:jc w:val="left"/>
          </w:pPr>
        </w:pPrChange>
      </w:pPr>
      <w:r>
        <w:rPr>
          <w:rFonts w:hint="eastAsia"/>
          <w:b w:val="0"/>
          <w:bCs w:val="0"/>
          <w:sz w:val="24"/>
          <w:szCs w:val="24"/>
          <w:u w:val="none"/>
          <w:lang w:val="en-US" w:eastAsia="zh-CN"/>
        </w:rPr>
        <w:t xml:space="preserve">玩忽职守,营私舞弊者: </w:t>
      </w:r>
    </w:p>
    <w:p>
      <w:pPr>
        <w:numPr>
          <w:ilvl w:val="0"/>
          <w:numId w:val="0"/>
        </w:numPr>
        <w:ind w:left="800" w:leftChars="0"/>
        <w:jc w:val="both"/>
        <w:rPr>
          <w:rFonts w:hint="eastAsia"/>
          <w:b w:val="0"/>
          <w:bCs w:val="0"/>
          <w:sz w:val="24"/>
          <w:szCs w:val="24"/>
          <w:u w:val="none"/>
          <w:lang w:val="en-US" w:eastAsia="zh-CN"/>
        </w:rPr>
        <w:pPrChange w:id="167" w:author="James y" w:date="2022-03-18T15:49:04Z">
          <w:pPr>
            <w:numPr>
              <w:ilvl w:val="0"/>
              <w:numId w:val="0"/>
            </w:numPr>
            <w:ind w:left="800" w:leftChars="0"/>
            <w:jc w:val="left"/>
          </w:pPr>
        </w:pPrChange>
      </w:pPr>
      <w:r>
        <w:rPr>
          <w:rFonts w:hint="eastAsia"/>
          <w:b w:val="0"/>
          <w:bCs w:val="0"/>
          <w:sz w:val="24"/>
          <w:szCs w:val="24"/>
          <w:u w:val="none"/>
          <w:lang w:val="en-US" w:eastAsia="zh-CN"/>
        </w:rPr>
        <w:t>Unethical conduct,</w:t>
      </w:r>
    </w:p>
    <w:p>
      <w:pPr>
        <w:numPr>
          <w:ilvl w:val="0"/>
          <w:numId w:val="10"/>
          <w:ins w:id="169" w:author="James y" w:date="2022-03-18T15:49:04Z"/>
        </w:numPr>
        <w:ind w:firstLine="720" w:firstLineChars="300"/>
        <w:jc w:val="both"/>
        <w:rPr>
          <w:rFonts w:hint="eastAsia"/>
          <w:b w:val="0"/>
          <w:bCs w:val="0"/>
          <w:sz w:val="24"/>
          <w:szCs w:val="24"/>
          <w:u w:val="none"/>
          <w:lang w:val="en-US" w:eastAsia="zh-CN"/>
        </w:rPr>
        <w:pPrChange w:id="168" w:author="James y" w:date="2022-03-18T15:49:04Z">
          <w:pPr>
            <w:numPr>
              <w:ilvl w:val="0"/>
              <w:numId w:val="0"/>
            </w:numPr>
            <w:ind w:firstLine="720" w:firstLineChars="300"/>
            <w:jc w:val="left"/>
          </w:pPr>
        </w:pPrChange>
      </w:pPr>
      <w:del w:id="170" w:author="James y" w:date="2022-03-18T15:46:40Z">
        <w:r>
          <w:rPr>
            <w:rFonts w:hint="eastAsia"/>
            <w:b w:val="0"/>
            <w:bCs w:val="0"/>
            <w:sz w:val="24"/>
            <w:szCs w:val="24"/>
            <w:u w:val="none"/>
            <w:lang w:val="en-US" w:eastAsia="zh-CN"/>
          </w:rPr>
          <w:delText>11</w:delText>
        </w:r>
      </w:del>
      <w:del w:id="171" w:author="James y" w:date="2022-03-18T15:46:39Z">
        <w:r>
          <w:rPr>
            <w:rFonts w:hint="eastAsia"/>
            <w:b w:val="0"/>
            <w:bCs w:val="0"/>
            <w:sz w:val="24"/>
            <w:szCs w:val="24"/>
            <w:u w:val="none"/>
            <w:lang w:val="en-US" w:eastAsia="zh-CN"/>
          </w:rPr>
          <w:delText xml:space="preserve">) </w:delText>
        </w:r>
      </w:del>
      <w:r>
        <w:rPr>
          <w:rFonts w:hint="eastAsia"/>
          <w:b w:val="0"/>
          <w:bCs w:val="0"/>
          <w:sz w:val="24"/>
          <w:szCs w:val="24"/>
          <w:u w:val="none"/>
          <w:lang w:val="en-US" w:eastAsia="zh-CN"/>
        </w:rPr>
        <w:t>对公司或同事诽访、造谣感众等</w:t>
      </w:r>
    </w:p>
    <w:p>
      <w:pPr>
        <w:numPr>
          <w:ilvl w:val="0"/>
          <w:numId w:val="0"/>
        </w:numPr>
        <w:ind w:firstLine="720" w:firstLineChars="300"/>
        <w:jc w:val="both"/>
        <w:rPr>
          <w:rFonts w:hint="eastAsia"/>
          <w:b w:val="0"/>
          <w:bCs w:val="0"/>
          <w:sz w:val="24"/>
          <w:szCs w:val="24"/>
          <w:u w:val="none"/>
          <w:lang w:val="en-US" w:eastAsia="zh-CN"/>
        </w:rPr>
        <w:pPrChange w:id="172" w:author="James y" w:date="2022-03-18T15:49:04Z">
          <w:pPr>
            <w:numPr>
              <w:ilvl w:val="0"/>
              <w:numId w:val="0"/>
            </w:numPr>
            <w:ind w:firstLine="720" w:firstLineChars="300"/>
            <w:jc w:val="left"/>
          </w:pPr>
        </w:pPrChange>
      </w:pPr>
      <w:r>
        <w:rPr>
          <w:rFonts w:hint="eastAsia"/>
          <w:b w:val="0"/>
          <w:bCs w:val="0"/>
          <w:sz w:val="24"/>
          <w:szCs w:val="24"/>
          <w:u w:val="none"/>
          <w:lang w:val="en-US" w:eastAsia="zh-CN"/>
        </w:rPr>
        <w:t>Abusive treatment of another employee, spreading untrue rumors,</w:t>
      </w:r>
    </w:p>
    <w:p>
      <w:pPr>
        <w:numPr>
          <w:ilvl w:val="0"/>
          <w:numId w:val="0"/>
        </w:numPr>
        <w:ind w:firstLine="720" w:firstLineChars="300"/>
        <w:jc w:val="both"/>
        <w:rPr>
          <w:rFonts w:hint="eastAsia"/>
          <w:b w:val="0"/>
          <w:bCs w:val="0"/>
          <w:sz w:val="24"/>
          <w:szCs w:val="24"/>
          <w:u w:val="none"/>
          <w:lang w:val="en-US" w:eastAsia="zh-CN"/>
        </w:rPr>
        <w:pPrChange w:id="173" w:author="James y" w:date="2022-03-18T15:49:04Z">
          <w:pPr>
            <w:numPr>
              <w:ilvl w:val="0"/>
              <w:numId w:val="0"/>
            </w:numPr>
            <w:ind w:firstLine="720" w:firstLineChars="300"/>
            <w:jc w:val="left"/>
          </w:pPr>
        </w:pPrChange>
      </w:pPr>
      <w:ins w:id="174" w:author="James y" w:date="2022-03-18T15:46:51Z">
        <w:r>
          <w:rPr>
            <w:rFonts w:hint="eastAsia"/>
            <w:b w:val="0"/>
            <w:bCs w:val="0"/>
            <w:sz w:val="24"/>
            <w:szCs w:val="24"/>
            <w:u w:val="none"/>
            <w:lang w:val="en-US" w:eastAsia="zh-CN"/>
          </w:rPr>
          <w:t>(</w:t>
        </w:r>
      </w:ins>
      <w:ins w:id="175" w:author="James y" w:date="2022-03-18T15:46:52Z">
        <w:r>
          <w:rPr>
            <w:rFonts w:hint="eastAsia"/>
            <w:b w:val="0"/>
            <w:bCs w:val="0"/>
            <w:sz w:val="24"/>
            <w:szCs w:val="24"/>
            <w:u w:val="none"/>
            <w:lang w:val="en-US" w:eastAsia="zh-CN"/>
          </w:rPr>
          <w:t>12)</w:t>
        </w:r>
      </w:ins>
      <w:del w:id="176" w:author="James y" w:date="2022-03-18T15:46:50Z">
        <w:r>
          <w:rPr>
            <w:rFonts w:hint="eastAsia"/>
            <w:b w:val="0"/>
            <w:bCs w:val="0"/>
            <w:sz w:val="24"/>
            <w:szCs w:val="24"/>
            <w:u w:val="none"/>
            <w:lang w:val="en-US" w:eastAsia="zh-CN"/>
          </w:rPr>
          <w:delText>1</w:delText>
        </w:r>
      </w:del>
      <w:del w:id="177" w:author="James y" w:date="2022-03-18T15:46:49Z">
        <w:r>
          <w:rPr>
            <w:rFonts w:hint="eastAsia"/>
            <w:b w:val="0"/>
            <w:bCs w:val="0"/>
            <w:sz w:val="24"/>
            <w:szCs w:val="24"/>
            <w:u w:val="none"/>
            <w:lang w:val="en-US" w:eastAsia="zh-CN"/>
          </w:rPr>
          <w:delText>2)</w:delText>
        </w:r>
      </w:del>
      <w:r>
        <w:rPr>
          <w:rFonts w:hint="eastAsia"/>
          <w:b w:val="0"/>
          <w:bCs w:val="0"/>
          <w:sz w:val="24"/>
          <w:szCs w:val="24"/>
          <w:u w:val="none"/>
          <w:lang w:val="en-US" w:eastAsia="zh-CN"/>
        </w:rPr>
        <w:t xml:space="preserve"> 擅自涂改相关收据、发票、文件资料等,严重侵害公司利益者:</w:t>
      </w:r>
    </w:p>
    <w:p>
      <w:pPr>
        <w:numPr>
          <w:ilvl w:val="0"/>
          <w:numId w:val="0"/>
        </w:numPr>
        <w:ind w:firstLine="720" w:firstLineChars="300"/>
        <w:jc w:val="both"/>
        <w:rPr>
          <w:rFonts w:hint="default"/>
          <w:b w:val="0"/>
          <w:bCs w:val="0"/>
          <w:sz w:val="24"/>
          <w:szCs w:val="24"/>
          <w:u w:val="none"/>
          <w:lang w:val="en-US" w:eastAsia="zh-CN"/>
        </w:rPr>
        <w:pPrChange w:id="178" w:author="James y" w:date="2022-03-18T15:49:04Z">
          <w:pPr>
            <w:numPr>
              <w:ilvl w:val="0"/>
              <w:numId w:val="0"/>
            </w:numPr>
            <w:ind w:firstLine="720" w:firstLineChars="300"/>
            <w:jc w:val="left"/>
          </w:pPr>
        </w:pPrChange>
      </w:pPr>
      <w:r>
        <w:rPr>
          <w:rFonts w:hint="eastAsia"/>
          <w:b w:val="0"/>
          <w:bCs w:val="0"/>
          <w:sz w:val="24"/>
          <w:szCs w:val="24"/>
          <w:u w:val="none"/>
          <w:lang w:val="en-US" w:eastAsia="zh-CN"/>
        </w:rPr>
        <w:t>Modification of any receipts and or any financial data that results in heavy business losses</w:t>
      </w:r>
    </w:p>
    <w:p>
      <w:pPr>
        <w:numPr>
          <w:ilvl w:val="-1"/>
          <w:numId w:val="0"/>
        </w:numPr>
        <w:ind w:firstLine="720" w:firstLineChars="300"/>
        <w:jc w:val="both"/>
        <w:rPr>
          <w:ins w:id="180" w:author="James y" w:date="2022-03-18T15:03:19Z"/>
          <w:rFonts w:hint="eastAsia"/>
          <w:b w:val="0"/>
          <w:bCs w:val="0"/>
          <w:sz w:val="24"/>
          <w:szCs w:val="24"/>
          <w:u w:val="none"/>
          <w:lang w:val="en-US" w:eastAsia="zh-CN"/>
        </w:rPr>
        <w:pPrChange w:id="179" w:author="James y" w:date="2022-03-18T15:49:04Z">
          <w:pPr>
            <w:numPr>
              <w:ilvl w:val="0"/>
              <w:numId w:val="0"/>
            </w:numPr>
            <w:ind w:firstLine="720" w:firstLineChars="300"/>
            <w:jc w:val="left"/>
          </w:pPr>
        </w:pPrChange>
      </w:pPr>
      <w:ins w:id="181" w:author="James y" w:date="2022-03-18T15:48:24Z">
        <w:r>
          <w:rPr>
            <w:rFonts w:hint="eastAsia"/>
            <w:b w:val="0"/>
            <w:bCs w:val="0"/>
            <w:sz w:val="24"/>
            <w:szCs w:val="24"/>
            <w:u w:val="none"/>
            <w:lang w:val="en-US" w:eastAsia="zh-CN"/>
          </w:rPr>
          <w:t>(1</w:t>
        </w:r>
      </w:ins>
      <w:ins w:id="182" w:author="James y" w:date="2022-03-18T15:48:25Z">
        <w:r>
          <w:rPr>
            <w:rFonts w:hint="eastAsia"/>
            <w:b w:val="0"/>
            <w:bCs w:val="0"/>
            <w:sz w:val="24"/>
            <w:szCs w:val="24"/>
            <w:u w:val="none"/>
            <w:lang w:val="en-US" w:eastAsia="zh-CN"/>
          </w:rPr>
          <w:t>3)</w:t>
        </w:r>
      </w:ins>
      <w:ins w:id="183" w:author="James y" w:date="2022-03-18T15:48:42Z">
        <w:r>
          <w:rPr>
            <w:rFonts w:hint="eastAsia"/>
            <w:b w:val="0"/>
            <w:bCs w:val="0"/>
            <w:sz w:val="24"/>
            <w:szCs w:val="24"/>
            <w:u w:val="none"/>
            <w:lang w:val="en-US" w:eastAsia="zh-CN"/>
          </w:rPr>
          <w:t xml:space="preserve"> </w:t>
        </w:r>
      </w:ins>
      <w:del w:id="184" w:author="James y" w:date="2022-03-18T15:03:19Z">
        <w:r>
          <w:rPr>
            <w:rFonts w:hint="eastAsia"/>
            <w:b w:val="0"/>
            <w:bCs w:val="0"/>
            <w:sz w:val="24"/>
            <w:szCs w:val="24"/>
            <w:u w:val="none"/>
            <w:lang w:val="en-US" w:eastAsia="zh-CN"/>
          </w:rPr>
          <w:delText xml:space="preserve">13) </w:delText>
        </w:r>
      </w:del>
      <w:r>
        <w:rPr>
          <w:rFonts w:hint="eastAsia"/>
          <w:b w:val="0"/>
          <w:bCs w:val="0"/>
          <w:sz w:val="24"/>
          <w:szCs w:val="24"/>
          <w:u w:val="none"/>
          <w:lang w:val="en-US" w:eastAsia="zh-CN"/>
        </w:rPr>
        <w:t>因賭博造成个人财产损失,同时严重影响了生活和工作状态</w:t>
      </w:r>
    </w:p>
    <w:p>
      <w:pPr>
        <w:numPr>
          <w:ilvl w:val="-1"/>
          <w:numId w:val="0"/>
        </w:numPr>
        <w:ind w:firstLine="0" w:firstLineChars="0"/>
        <w:jc w:val="both"/>
        <w:rPr>
          <w:rFonts w:hint="default"/>
          <w:b w:val="0"/>
          <w:bCs w:val="0"/>
          <w:sz w:val="24"/>
          <w:szCs w:val="24"/>
          <w:u w:val="none"/>
          <w:lang w:val="en-US" w:eastAsia="zh-CN"/>
        </w:rPr>
        <w:pPrChange w:id="185" w:author="James y" w:date="2022-03-18T15:49:04Z">
          <w:pPr>
            <w:numPr>
              <w:ilvl w:val="0"/>
              <w:numId w:val="0"/>
            </w:numPr>
            <w:ind w:firstLine="720" w:firstLineChars="300"/>
            <w:jc w:val="left"/>
          </w:pPr>
        </w:pPrChange>
      </w:pPr>
      <w:ins w:id="186" w:author="James y" w:date="2022-03-18T15:06:41Z">
        <w:r>
          <w:rPr>
            <w:rFonts w:hint="default"/>
            <w:b w:val="0"/>
            <w:bCs w:val="0"/>
            <w:sz w:val="24"/>
            <w:szCs w:val="24"/>
            <w:u w:val="none"/>
            <w:lang w:val="en-US" w:eastAsia="zh-CN"/>
          </w:rPr>
          <w:t>Pe</w:t>
        </w:r>
      </w:ins>
      <w:ins w:id="187" w:author="James y" w:date="2022-03-18T15:06:42Z">
        <w:r>
          <w:rPr>
            <w:rFonts w:hint="default"/>
            <w:b w:val="0"/>
            <w:bCs w:val="0"/>
            <w:sz w:val="24"/>
            <w:szCs w:val="24"/>
            <w:u w:val="none"/>
            <w:lang w:val="en-US" w:eastAsia="zh-CN"/>
          </w:rPr>
          <w:t>rsona</w:t>
        </w:r>
      </w:ins>
      <w:ins w:id="188" w:author="James y" w:date="2022-03-18T15:06:43Z">
        <w:r>
          <w:rPr>
            <w:rFonts w:hint="default"/>
            <w:b w:val="0"/>
            <w:bCs w:val="0"/>
            <w:sz w:val="24"/>
            <w:szCs w:val="24"/>
            <w:u w:val="none"/>
            <w:lang w:val="en-US" w:eastAsia="zh-CN"/>
          </w:rPr>
          <w:t>l</w:t>
        </w:r>
      </w:ins>
      <w:ins w:id="189" w:author="James y" w:date="2022-03-18T15:06:50Z">
        <w:r>
          <w:rPr>
            <w:rFonts w:hint="default"/>
            <w:b w:val="0"/>
            <w:bCs w:val="0"/>
            <w:sz w:val="24"/>
            <w:szCs w:val="24"/>
            <w:u w:val="none"/>
            <w:lang w:val="en-US" w:eastAsia="zh-CN"/>
          </w:rPr>
          <w:t xml:space="preserve"> </w:t>
        </w:r>
      </w:ins>
      <w:ins w:id="190" w:author="James y" w:date="2022-03-18T15:06:52Z">
        <w:r>
          <w:rPr>
            <w:rFonts w:hint="default"/>
            <w:b w:val="0"/>
            <w:bCs w:val="0"/>
            <w:sz w:val="24"/>
            <w:szCs w:val="24"/>
            <w:u w:val="none"/>
            <w:lang w:val="en-US" w:eastAsia="zh-CN"/>
          </w:rPr>
          <w:t>p</w:t>
        </w:r>
      </w:ins>
      <w:ins w:id="191" w:author="James y" w:date="2022-03-18T15:06:54Z">
        <w:r>
          <w:rPr>
            <w:rFonts w:hint="default"/>
            <w:b w:val="0"/>
            <w:bCs w:val="0"/>
            <w:sz w:val="24"/>
            <w:szCs w:val="24"/>
            <w:u w:val="none"/>
            <w:lang w:val="en-US" w:eastAsia="zh-CN"/>
          </w:rPr>
          <w:t>ro</w:t>
        </w:r>
      </w:ins>
      <w:ins w:id="192" w:author="James y" w:date="2022-03-18T15:06:55Z">
        <w:r>
          <w:rPr>
            <w:rFonts w:hint="default"/>
            <w:b w:val="0"/>
            <w:bCs w:val="0"/>
            <w:sz w:val="24"/>
            <w:szCs w:val="24"/>
            <w:u w:val="none"/>
            <w:lang w:val="en-US" w:eastAsia="zh-CN"/>
          </w:rPr>
          <w:t>pe</w:t>
        </w:r>
      </w:ins>
      <w:ins w:id="193" w:author="James y" w:date="2022-03-18T15:06:59Z">
        <w:r>
          <w:rPr>
            <w:rFonts w:hint="default"/>
            <w:b w:val="0"/>
            <w:bCs w:val="0"/>
            <w:sz w:val="24"/>
            <w:szCs w:val="24"/>
            <w:u w:val="none"/>
            <w:lang w:val="en-US" w:eastAsia="zh-CN"/>
          </w:rPr>
          <w:t>rt</w:t>
        </w:r>
      </w:ins>
      <w:ins w:id="194" w:author="James y" w:date="2022-03-18T15:07:00Z">
        <w:r>
          <w:rPr>
            <w:rFonts w:hint="default"/>
            <w:b w:val="0"/>
            <w:bCs w:val="0"/>
            <w:sz w:val="24"/>
            <w:szCs w:val="24"/>
            <w:u w:val="none"/>
            <w:lang w:val="en-US" w:eastAsia="zh-CN"/>
          </w:rPr>
          <w:t xml:space="preserve">y </w:t>
        </w:r>
      </w:ins>
      <w:ins w:id="195" w:author="James y" w:date="2022-03-18T15:07:02Z">
        <w:r>
          <w:rPr>
            <w:rFonts w:hint="default"/>
            <w:b w:val="0"/>
            <w:bCs w:val="0"/>
            <w:sz w:val="24"/>
            <w:szCs w:val="24"/>
            <w:u w:val="none"/>
            <w:lang w:val="en-US" w:eastAsia="zh-CN"/>
          </w:rPr>
          <w:t>l</w:t>
        </w:r>
      </w:ins>
      <w:ins w:id="196" w:author="James y" w:date="2022-03-18T15:07:03Z">
        <w:r>
          <w:rPr>
            <w:rFonts w:hint="default"/>
            <w:b w:val="0"/>
            <w:bCs w:val="0"/>
            <w:sz w:val="24"/>
            <w:szCs w:val="24"/>
            <w:u w:val="none"/>
            <w:lang w:val="en-US" w:eastAsia="zh-CN"/>
          </w:rPr>
          <w:t xml:space="preserve">oss </w:t>
        </w:r>
      </w:ins>
      <w:ins w:id="197" w:author="James y" w:date="2022-03-18T15:07:04Z">
        <w:r>
          <w:rPr>
            <w:rFonts w:hint="default"/>
            <w:b w:val="0"/>
            <w:bCs w:val="0"/>
            <w:sz w:val="24"/>
            <w:szCs w:val="24"/>
            <w:u w:val="none"/>
            <w:lang w:val="en-US" w:eastAsia="zh-CN"/>
          </w:rPr>
          <w:t>ca</w:t>
        </w:r>
      </w:ins>
      <w:ins w:id="198" w:author="James y" w:date="2022-03-18T15:07:13Z">
        <w:r>
          <w:rPr>
            <w:rFonts w:hint="default"/>
            <w:b w:val="0"/>
            <w:bCs w:val="0"/>
            <w:sz w:val="24"/>
            <w:szCs w:val="24"/>
            <w:u w:val="none"/>
            <w:lang w:val="en-US" w:eastAsia="zh-CN"/>
          </w:rPr>
          <w:t>u</w:t>
        </w:r>
      </w:ins>
      <w:ins w:id="199" w:author="James y" w:date="2022-03-18T15:07:05Z">
        <w:r>
          <w:rPr>
            <w:rFonts w:hint="default"/>
            <w:b w:val="0"/>
            <w:bCs w:val="0"/>
            <w:sz w:val="24"/>
            <w:szCs w:val="24"/>
            <w:u w:val="none"/>
            <w:lang w:val="en-US" w:eastAsia="zh-CN"/>
          </w:rPr>
          <w:t>sed b</w:t>
        </w:r>
      </w:ins>
      <w:ins w:id="200" w:author="James y" w:date="2022-03-18T15:07:06Z">
        <w:r>
          <w:rPr>
            <w:rFonts w:hint="default"/>
            <w:b w:val="0"/>
            <w:bCs w:val="0"/>
            <w:sz w:val="24"/>
            <w:szCs w:val="24"/>
            <w:u w:val="none"/>
            <w:lang w:val="en-US" w:eastAsia="zh-CN"/>
          </w:rPr>
          <w:t>y gam</w:t>
        </w:r>
      </w:ins>
      <w:ins w:id="201" w:author="James y" w:date="2022-03-18T15:07:07Z">
        <w:r>
          <w:rPr>
            <w:rFonts w:hint="default"/>
            <w:b w:val="0"/>
            <w:bCs w:val="0"/>
            <w:sz w:val="24"/>
            <w:szCs w:val="24"/>
            <w:u w:val="none"/>
            <w:lang w:val="en-US" w:eastAsia="zh-CN"/>
          </w:rPr>
          <w:t>blin</w:t>
        </w:r>
      </w:ins>
      <w:ins w:id="202" w:author="James y" w:date="2022-03-18T15:07:08Z">
        <w:r>
          <w:rPr>
            <w:rFonts w:hint="default"/>
            <w:b w:val="0"/>
            <w:bCs w:val="0"/>
            <w:sz w:val="24"/>
            <w:szCs w:val="24"/>
            <w:u w:val="none"/>
            <w:lang w:val="en-US" w:eastAsia="zh-CN"/>
          </w:rPr>
          <w:t>g</w:t>
        </w:r>
      </w:ins>
      <w:ins w:id="203" w:author="James y" w:date="2022-03-18T15:08:14Z">
        <w:r>
          <w:rPr>
            <w:rFonts w:hint="default"/>
            <w:b w:val="0"/>
            <w:bCs w:val="0"/>
            <w:sz w:val="24"/>
            <w:szCs w:val="24"/>
            <w:u w:val="none"/>
            <w:lang w:val="en-US" w:eastAsia="zh-CN"/>
          </w:rPr>
          <w:t xml:space="preserve">, </w:t>
        </w:r>
      </w:ins>
      <w:ins w:id="204" w:author="James y" w:date="2022-03-18T15:08:15Z">
        <w:r>
          <w:rPr>
            <w:rFonts w:hint="default"/>
            <w:b w:val="0"/>
            <w:bCs w:val="0"/>
            <w:sz w:val="24"/>
            <w:szCs w:val="24"/>
            <w:u w:val="none"/>
            <w:lang w:val="en-US" w:eastAsia="zh-CN"/>
          </w:rPr>
          <w:t>wh</w:t>
        </w:r>
      </w:ins>
      <w:ins w:id="205" w:author="James y" w:date="2022-03-18T15:08:16Z">
        <w:r>
          <w:rPr>
            <w:rFonts w:hint="default"/>
            <w:b w:val="0"/>
            <w:bCs w:val="0"/>
            <w:sz w:val="24"/>
            <w:szCs w:val="24"/>
            <w:u w:val="none"/>
            <w:lang w:val="en-US" w:eastAsia="zh-CN"/>
          </w:rPr>
          <w:t>il</w:t>
        </w:r>
      </w:ins>
      <w:ins w:id="206" w:author="James y" w:date="2022-03-18T15:08:17Z">
        <w:r>
          <w:rPr>
            <w:rFonts w:hint="default"/>
            <w:b w:val="0"/>
            <w:bCs w:val="0"/>
            <w:sz w:val="24"/>
            <w:szCs w:val="24"/>
            <w:u w:val="none"/>
            <w:lang w:val="en-US" w:eastAsia="zh-CN"/>
          </w:rPr>
          <w:t xml:space="preserve">e </w:t>
        </w:r>
      </w:ins>
      <w:ins w:id="207" w:author="James y" w:date="2022-03-18T15:08:18Z">
        <w:r>
          <w:rPr>
            <w:rFonts w:hint="default"/>
            <w:b w:val="0"/>
            <w:bCs w:val="0"/>
            <w:sz w:val="24"/>
            <w:szCs w:val="24"/>
            <w:u w:val="none"/>
            <w:lang w:val="en-US" w:eastAsia="zh-CN"/>
          </w:rPr>
          <w:t>ser</w:t>
        </w:r>
      </w:ins>
      <w:ins w:id="208" w:author="James y" w:date="2022-03-18T15:08:19Z">
        <w:r>
          <w:rPr>
            <w:rFonts w:hint="default"/>
            <w:b w:val="0"/>
            <w:bCs w:val="0"/>
            <w:sz w:val="24"/>
            <w:szCs w:val="24"/>
            <w:u w:val="none"/>
            <w:lang w:val="en-US" w:eastAsia="zh-CN"/>
          </w:rPr>
          <w:t>i</w:t>
        </w:r>
      </w:ins>
      <w:ins w:id="209" w:author="James y" w:date="2022-03-18T15:08:51Z">
        <w:r>
          <w:rPr>
            <w:rFonts w:hint="default"/>
            <w:b w:val="0"/>
            <w:bCs w:val="0"/>
            <w:sz w:val="24"/>
            <w:szCs w:val="24"/>
            <w:u w:val="none"/>
            <w:lang w:val="en-US" w:eastAsia="zh-CN"/>
          </w:rPr>
          <w:t>o</w:t>
        </w:r>
      </w:ins>
      <w:ins w:id="210" w:author="James y" w:date="2022-03-18T15:08:52Z">
        <w:r>
          <w:rPr>
            <w:rFonts w:hint="default"/>
            <w:b w:val="0"/>
            <w:bCs w:val="0"/>
            <w:sz w:val="24"/>
            <w:szCs w:val="24"/>
            <w:u w:val="none"/>
            <w:lang w:val="en-US" w:eastAsia="zh-CN"/>
          </w:rPr>
          <w:t>us</w:t>
        </w:r>
      </w:ins>
      <w:ins w:id="211" w:author="James y" w:date="2022-03-18T15:08:53Z">
        <w:r>
          <w:rPr>
            <w:rFonts w:hint="default"/>
            <w:b w:val="0"/>
            <w:bCs w:val="0"/>
            <w:sz w:val="24"/>
            <w:szCs w:val="24"/>
            <w:u w:val="none"/>
            <w:lang w:val="en-US" w:eastAsia="zh-CN"/>
          </w:rPr>
          <w:t>l</w:t>
        </w:r>
      </w:ins>
      <w:ins w:id="212" w:author="James y" w:date="2022-03-18T15:08:54Z">
        <w:r>
          <w:rPr>
            <w:rFonts w:hint="default"/>
            <w:b w:val="0"/>
            <w:bCs w:val="0"/>
            <w:sz w:val="24"/>
            <w:szCs w:val="24"/>
            <w:u w:val="none"/>
            <w:lang w:val="en-US" w:eastAsia="zh-CN"/>
          </w:rPr>
          <w:t>y</w:t>
        </w:r>
      </w:ins>
      <w:ins w:id="213" w:author="James y" w:date="2022-03-18T15:08:55Z">
        <w:r>
          <w:rPr>
            <w:rFonts w:hint="default"/>
            <w:b w:val="0"/>
            <w:bCs w:val="0"/>
            <w:sz w:val="24"/>
            <w:szCs w:val="24"/>
            <w:u w:val="none"/>
            <w:lang w:val="en-US" w:eastAsia="zh-CN"/>
          </w:rPr>
          <w:t xml:space="preserve"> a</w:t>
        </w:r>
      </w:ins>
      <w:ins w:id="214" w:author="James y" w:date="2022-03-18T15:08:56Z">
        <w:r>
          <w:rPr>
            <w:rFonts w:hint="default"/>
            <w:b w:val="0"/>
            <w:bCs w:val="0"/>
            <w:sz w:val="24"/>
            <w:szCs w:val="24"/>
            <w:u w:val="none"/>
            <w:lang w:val="en-US" w:eastAsia="zh-CN"/>
          </w:rPr>
          <w:t>ffec</w:t>
        </w:r>
      </w:ins>
      <w:ins w:id="215" w:author="James y" w:date="2022-03-18T15:08:57Z">
        <w:r>
          <w:rPr>
            <w:rFonts w:hint="default"/>
            <w:b w:val="0"/>
            <w:bCs w:val="0"/>
            <w:sz w:val="24"/>
            <w:szCs w:val="24"/>
            <w:u w:val="none"/>
            <w:lang w:val="en-US" w:eastAsia="zh-CN"/>
          </w:rPr>
          <w:t>tin</w:t>
        </w:r>
      </w:ins>
      <w:ins w:id="216" w:author="James y" w:date="2022-03-18T15:08:58Z">
        <w:r>
          <w:rPr>
            <w:rFonts w:hint="default"/>
            <w:b w:val="0"/>
            <w:bCs w:val="0"/>
            <w:sz w:val="24"/>
            <w:szCs w:val="24"/>
            <w:u w:val="none"/>
            <w:lang w:val="en-US" w:eastAsia="zh-CN"/>
          </w:rPr>
          <w:t>g</w:t>
        </w:r>
      </w:ins>
      <w:ins w:id="217" w:author="James y" w:date="2022-03-18T15:09:00Z">
        <w:r>
          <w:rPr>
            <w:rFonts w:hint="default"/>
            <w:b w:val="0"/>
            <w:bCs w:val="0"/>
            <w:sz w:val="24"/>
            <w:szCs w:val="24"/>
            <w:u w:val="none"/>
            <w:lang w:val="en-US" w:eastAsia="zh-CN"/>
          </w:rPr>
          <w:t xml:space="preserve"> th</w:t>
        </w:r>
      </w:ins>
      <w:ins w:id="218" w:author="James y" w:date="2022-03-18T15:09:01Z">
        <w:r>
          <w:rPr>
            <w:rFonts w:hint="default"/>
            <w:b w:val="0"/>
            <w:bCs w:val="0"/>
            <w:sz w:val="24"/>
            <w:szCs w:val="24"/>
            <w:u w:val="none"/>
            <w:lang w:val="en-US" w:eastAsia="zh-CN"/>
          </w:rPr>
          <w:t>e</w:t>
        </w:r>
      </w:ins>
      <w:ins w:id="219" w:author="James y" w:date="2022-03-18T15:09:10Z">
        <w:r>
          <w:rPr>
            <w:rFonts w:hint="default"/>
            <w:b w:val="0"/>
            <w:bCs w:val="0"/>
            <w:sz w:val="24"/>
            <w:szCs w:val="24"/>
            <w:u w:val="none"/>
            <w:lang w:val="en-US" w:eastAsia="zh-CN"/>
          </w:rPr>
          <w:t xml:space="preserve"> l</w:t>
        </w:r>
      </w:ins>
      <w:ins w:id="220" w:author="James y" w:date="2022-03-18T15:09:11Z">
        <w:r>
          <w:rPr>
            <w:rFonts w:hint="default"/>
            <w:b w:val="0"/>
            <w:bCs w:val="0"/>
            <w:sz w:val="24"/>
            <w:szCs w:val="24"/>
            <w:u w:val="none"/>
            <w:lang w:val="en-US" w:eastAsia="zh-CN"/>
          </w:rPr>
          <w:t>iv</w:t>
        </w:r>
      </w:ins>
      <w:ins w:id="221" w:author="James y" w:date="2022-03-18T15:09:26Z">
        <w:r>
          <w:rPr>
            <w:rFonts w:hint="default"/>
            <w:b w:val="0"/>
            <w:bCs w:val="0"/>
            <w:sz w:val="24"/>
            <w:szCs w:val="24"/>
            <w:u w:val="none"/>
            <w:lang w:val="en-US" w:eastAsia="zh-CN"/>
          </w:rPr>
          <w:t>ing</w:t>
        </w:r>
      </w:ins>
      <w:ins w:id="222" w:author="James y" w:date="2022-03-18T15:09:27Z">
        <w:r>
          <w:rPr>
            <w:rFonts w:hint="default"/>
            <w:b w:val="0"/>
            <w:bCs w:val="0"/>
            <w:sz w:val="24"/>
            <w:szCs w:val="24"/>
            <w:u w:val="none"/>
            <w:lang w:val="en-US" w:eastAsia="zh-CN"/>
          </w:rPr>
          <w:t xml:space="preserve"> </w:t>
        </w:r>
      </w:ins>
      <w:ins w:id="223" w:author="James y" w:date="2022-03-18T15:09:28Z">
        <w:r>
          <w:rPr>
            <w:rFonts w:hint="default"/>
            <w:b w:val="0"/>
            <w:bCs w:val="0"/>
            <w:sz w:val="24"/>
            <w:szCs w:val="24"/>
            <w:u w:val="none"/>
            <w:lang w:val="en-US" w:eastAsia="zh-CN"/>
          </w:rPr>
          <w:t>an</w:t>
        </w:r>
      </w:ins>
      <w:ins w:id="224" w:author="James y" w:date="2022-03-18T15:09:29Z">
        <w:r>
          <w:rPr>
            <w:rFonts w:hint="default"/>
            <w:b w:val="0"/>
            <w:bCs w:val="0"/>
            <w:sz w:val="24"/>
            <w:szCs w:val="24"/>
            <w:u w:val="none"/>
            <w:lang w:val="en-US" w:eastAsia="zh-CN"/>
          </w:rPr>
          <w:t xml:space="preserve">d </w:t>
        </w:r>
      </w:ins>
      <w:ins w:id="225" w:author="James y" w:date="2022-03-18T15:09:30Z">
        <w:r>
          <w:rPr>
            <w:rFonts w:hint="default"/>
            <w:b w:val="0"/>
            <w:bCs w:val="0"/>
            <w:sz w:val="24"/>
            <w:szCs w:val="24"/>
            <w:u w:val="none"/>
            <w:lang w:val="en-US" w:eastAsia="zh-CN"/>
          </w:rPr>
          <w:t>w</w:t>
        </w:r>
      </w:ins>
      <w:ins w:id="226" w:author="James y" w:date="2022-03-18T15:09:31Z">
        <w:r>
          <w:rPr>
            <w:rFonts w:hint="default"/>
            <w:b w:val="0"/>
            <w:bCs w:val="0"/>
            <w:sz w:val="24"/>
            <w:szCs w:val="24"/>
            <w:u w:val="none"/>
            <w:lang w:val="en-US" w:eastAsia="zh-CN"/>
          </w:rPr>
          <w:t>orki</w:t>
        </w:r>
      </w:ins>
      <w:ins w:id="227" w:author="James y" w:date="2022-03-18T15:09:32Z">
        <w:r>
          <w:rPr>
            <w:rFonts w:hint="default"/>
            <w:b w:val="0"/>
            <w:bCs w:val="0"/>
            <w:sz w:val="24"/>
            <w:szCs w:val="24"/>
            <w:u w:val="none"/>
            <w:lang w:val="en-US" w:eastAsia="zh-CN"/>
          </w:rPr>
          <w:t>ng</w:t>
        </w:r>
      </w:ins>
      <w:ins w:id="228" w:author="James y" w:date="2022-03-18T15:09:33Z">
        <w:r>
          <w:rPr>
            <w:rFonts w:hint="default"/>
            <w:b w:val="0"/>
            <w:bCs w:val="0"/>
            <w:sz w:val="24"/>
            <w:szCs w:val="24"/>
            <w:u w:val="none"/>
            <w:lang w:val="en-US" w:eastAsia="zh-CN"/>
          </w:rPr>
          <w:t xml:space="preserve"> </w:t>
        </w:r>
      </w:ins>
      <w:ins w:id="229" w:author="James y" w:date="2022-03-18T15:09:34Z">
        <w:r>
          <w:rPr>
            <w:rFonts w:hint="default"/>
            <w:b w:val="0"/>
            <w:bCs w:val="0"/>
            <w:sz w:val="24"/>
            <w:szCs w:val="24"/>
            <w:u w:val="none"/>
            <w:lang w:val="en-US" w:eastAsia="zh-CN"/>
          </w:rPr>
          <w:t>cond</w:t>
        </w:r>
      </w:ins>
      <w:ins w:id="230" w:author="James y" w:date="2022-03-18T15:09:35Z">
        <w:r>
          <w:rPr>
            <w:rFonts w:hint="default"/>
            <w:b w:val="0"/>
            <w:bCs w:val="0"/>
            <w:sz w:val="24"/>
            <w:szCs w:val="24"/>
            <w:u w:val="none"/>
            <w:lang w:val="en-US" w:eastAsia="zh-CN"/>
          </w:rPr>
          <w:t>ition</w:t>
        </w:r>
      </w:ins>
      <w:ins w:id="231" w:author="James y" w:date="2022-03-18T15:12:57Z">
        <w:r>
          <w:rPr>
            <w:rFonts w:hint="default"/>
            <w:b w:val="0"/>
            <w:bCs w:val="0"/>
            <w:sz w:val="24"/>
            <w:szCs w:val="24"/>
            <w:u w:val="none"/>
            <w:lang w:val="en-US" w:eastAsia="zh-CN"/>
          </w:rPr>
          <w:t>.</w:t>
        </w:r>
      </w:ins>
    </w:p>
    <w:p>
      <w:pPr>
        <w:numPr>
          <w:ilvl w:val="-1"/>
          <w:numId w:val="0"/>
        </w:numPr>
        <w:ind w:left="480" w:leftChars="240" w:firstLine="0" w:firstLineChars="0"/>
        <w:jc w:val="both"/>
        <w:rPr>
          <w:ins w:id="233" w:author="James y" w:date="2022-03-18T15:04:17Z"/>
          <w:rFonts w:hint="eastAsia"/>
          <w:b w:val="0"/>
          <w:bCs w:val="0"/>
          <w:sz w:val="22"/>
          <w:szCs w:val="22"/>
          <w:u w:val="none"/>
          <w:lang w:val="en-US" w:eastAsia="zh-CN"/>
        </w:rPr>
        <w:pPrChange w:id="232" w:author="James y" w:date="2022-03-18T15:47:31Z">
          <w:pPr>
            <w:numPr>
              <w:ilvl w:val="0"/>
              <w:numId w:val="11"/>
            </w:numPr>
            <w:ind w:left="480" w:leftChars="240" w:firstLine="0" w:firstLineChars="0"/>
            <w:jc w:val="left"/>
          </w:pPr>
        </w:pPrChange>
      </w:pPr>
      <w:ins w:id="234" w:author="James y" w:date="2022-03-18T15:47:31Z">
        <w:r>
          <w:rPr>
            <w:rFonts w:hint="eastAsia"/>
            <w:b w:val="0"/>
            <w:bCs w:val="0"/>
            <w:sz w:val="22"/>
            <w:szCs w:val="22"/>
            <w:u w:val="none"/>
            <w:lang w:val="en-US" w:eastAsia="zh-CN"/>
          </w:rPr>
          <w:t>(</w:t>
        </w:r>
      </w:ins>
      <w:ins w:id="235" w:author="James y" w:date="2022-03-18T15:47:32Z">
        <w:r>
          <w:rPr>
            <w:rFonts w:hint="eastAsia"/>
            <w:b w:val="0"/>
            <w:bCs w:val="0"/>
            <w:sz w:val="22"/>
            <w:szCs w:val="22"/>
            <w:u w:val="none"/>
            <w:lang w:val="en-US" w:eastAsia="zh-CN"/>
          </w:rPr>
          <w:t>1</w:t>
        </w:r>
      </w:ins>
      <w:ins w:id="236" w:author="James y" w:date="2022-03-18T15:49:19Z">
        <w:r>
          <w:rPr>
            <w:rFonts w:hint="eastAsia"/>
            <w:b w:val="0"/>
            <w:bCs w:val="0"/>
            <w:sz w:val="22"/>
            <w:szCs w:val="22"/>
            <w:u w:val="none"/>
            <w:lang w:val="en-US" w:eastAsia="zh-CN"/>
          </w:rPr>
          <w:t>4</w:t>
        </w:r>
      </w:ins>
      <w:ins w:id="237" w:author="James y" w:date="2022-03-18T15:47:33Z">
        <w:r>
          <w:rPr>
            <w:rFonts w:hint="eastAsia"/>
            <w:b w:val="0"/>
            <w:bCs w:val="0"/>
            <w:sz w:val="22"/>
            <w:szCs w:val="22"/>
            <w:u w:val="none"/>
            <w:lang w:val="en-US" w:eastAsia="zh-CN"/>
          </w:rPr>
          <w:t>)</w:t>
        </w:r>
      </w:ins>
      <w:r>
        <w:rPr>
          <w:rFonts w:hint="eastAsia"/>
          <w:b w:val="0"/>
          <w:bCs w:val="0"/>
          <w:sz w:val="22"/>
          <w:szCs w:val="22"/>
          <w:u w:val="none"/>
          <w:lang w:val="en-US" w:eastAsia="zh-CN"/>
        </w:rPr>
        <w:t>在公司内部发生不正当男女关系,严重违反道德准则,影响公司形象。</w:t>
      </w:r>
    </w:p>
    <w:p>
      <w:pPr>
        <w:numPr>
          <w:ilvl w:val="-1"/>
          <w:numId w:val="0"/>
        </w:numPr>
        <w:ind w:left="480" w:leftChars="240" w:firstLine="0" w:firstLineChars="0"/>
        <w:jc w:val="both"/>
        <w:rPr>
          <w:rFonts w:hint="default"/>
          <w:b w:val="0"/>
          <w:bCs w:val="0"/>
          <w:sz w:val="22"/>
          <w:szCs w:val="22"/>
          <w:u w:val="none"/>
          <w:lang w:val="en-US" w:eastAsia="zh-CN"/>
        </w:rPr>
        <w:pPrChange w:id="238" w:author="James y" w:date="2022-03-18T15:42:15Z">
          <w:pPr>
            <w:numPr>
              <w:ilvl w:val="0"/>
              <w:numId w:val="11"/>
            </w:numPr>
            <w:ind w:left="480" w:leftChars="240" w:firstLine="0" w:firstLineChars="0"/>
            <w:jc w:val="left"/>
          </w:pPr>
        </w:pPrChange>
      </w:pPr>
      <w:ins w:id="239" w:author="James y" w:date="2022-03-18T15:04:21Z">
        <w:r>
          <w:rPr>
            <w:rFonts w:hint="default"/>
            <w:b w:val="0"/>
            <w:bCs w:val="0"/>
            <w:sz w:val="22"/>
            <w:szCs w:val="22"/>
            <w:u w:val="none"/>
            <w:lang w:val="en-US" w:eastAsia="zh-CN"/>
          </w:rPr>
          <w:t>S</w:t>
        </w:r>
      </w:ins>
      <w:ins w:id="240" w:author="James y" w:date="2022-03-18T15:04:25Z">
        <w:r>
          <w:rPr>
            <w:rFonts w:hint="default"/>
            <w:b w:val="0"/>
            <w:bCs w:val="0"/>
            <w:sz w:val="22"/>
            <w:szCs w:val="22"/>
            <w:u w:val="none"/>
            <w:lang w:val="en-US" w:eastAsia="zh-CN"/>
          </w:rPr>
          <w:t>exu</w:t>
        </w:r>
      </w:ins>
      <w:ins w:id="241" w:author="James y" w:date="2022-03-18T15:04:26Z">
        <w:r>
          <w:rPr>
            <w:rFonts w:hint="default"/>
            <w:b w:val="0"/>
            <w:bCs w:val="0"/>
            <w:sz w:val="22"/>
            <w:szCs w:val="22"/>
            <w:u w:val="none"/>
            <w:lang w:val="en-US" w:eastAsia="zh-CN"/>
          </w:rPr>
          <w:t>al</w:t>
        </w:r>
      </w:ins>
      <w:ins w:id="242" w:author="James y" w:date="2022-03-18T15:04:34Z">
        <w:r>
          <w:rPr>
            <w:rFonts w:hint="default"/>
            <w:b w:val="0"/>
            <w:bCs w:val="0"/>
            <w:sz w:val="22"/>
            <w:szCs w:val="22"/>
            <w:u w:val="none"/>
            <w:lang w:val="en-US" w:eastAsia="zh-CN"/>
          </w:rPr>
          <w:t xml:space="preserve"> </w:t>
        </w:r>
      </w:ins>
      <w:ins w:id="243" w:author="James y" w:date="2022-03-18T15:04:39Z">
        <w:r>
          <w:rPr>
            <w:rFonts w:hint="default"/>
            <w:b w:val="0"/>
            <w:bCs w:val="0"/>
            <w:sz w:val="22"/>
            <w:szCs w:val="22"/>
            <w:u w:val="none"/>
            <w:lang w:val="en-US" w:eastAsia="zh-CN"/>
          </w:rPr>
          <w:t>mi</w:t>
        </w:r>
      </w:ins>
      <w:ins w:id="244" w:author="James y" w:date="2022-03-18T15:04:40Z">
        <w:r>
          <w:rPr>
            <w:rFonts w:hint="default"/>
            <w:b w:val="0"/>
            <w:bCs w:val="0"/>
            <w:sz w:val="22"/>
            <w:szCs w:val="22"/>
            <w:u w:val="none"/>
            <w:lang w:val="en-US" w:eastAsia="zh-CN"/>
          </w:rPr>
          <w:t>sco</w:t>
        </w:r>
      </w:ins>
      <w:ins w:id="245" w:author="James y" w:date="2022-03-18T15:04:41Z">
        <w:r>
          <w:rPr>
            <w:rFonts w:hint="default"/>
            <w:b w:val="0"/>
            <w:bCs w:val="0"/>
            <w:sz w:val="22"/>
            <w:szCs w:val="22"/>
            <w:u w:val="none"/>
            <w:lang w:val="en-US" w:eastAsia="zh-CN"/>
          </w:rPr>
          <w:t>nduct</w:t>
        </w:r>
      </w:ins>
      <w:ins w:id="246" w:author="James y" w:date="2022-03-18T15:04:45Z">
        <w:r>
          <w:rPr>
            <w:rFonts w:hint="default"/>
            <w:b w:val="0"/>
            <w:bCs w:val="0"/>
            <w:sz w:val="22"/>
            <w:szCs w:val="22"/>
            <w:u w:val="none"/>
            <w:lang w:val="en-US" w:eastAsia="zh-CN"/>
          </w:rPr>
          <w:t>, se</w:t>
        </w:r>
      </w:ins>
      <w:ins w:id="247" w:author="James y" w:date="2022-03-18T15:04:46Z">
        <w:r>
          <w:rPr>
            <w:rFonts w:hint="default"/>
            <w:b w:val="0"/>
            <w:bCs w:val="0"/>
            <w:sz w:val="22"/>
            <w:szCs w:val="22"/>
            <w:u w:val="none"/>
            <w:lang w:val="en-US" w:eastAsia="zh-CN"/>
          </w:rPr>
          <w:t>xual</w:t>
        </w:r>
      </w:ins>
      <w:ins w:id="248" w:author="James y" w:date="2022-03-18T15:04:47Z">
        <w:r>
          <w:rPr>
            <w:rFonts w:hint="default"/>
            <w:b w:val="0"/>
            <w:bCs w:val="0"/>
            <w:sz w:val="22"/>
            <w:szCs w:val="22"/>
            <w:u w:val="none"/>
            <w:lang w:val="en-US" w:eastAsia="zh-CN"/>
          </w:rPr>
          <w:t xml:space="preserve"> </w:t>
        </w:r>
      </w:ins>
      <w:ins w:id="249" w:author="James y" w:date="2022-03-18T15:04:48Z">
        <w:r>
          <w:rPr>
            <w:rFonts w:hint="default"/>
            <w:b w:val="0"/>
            <w:bCs w:val="0"/>
            <w:sz w:val="22"/>
            <w:szCs w:val="22"/>
            <w:u w:val="none"/>
            <w:lang w:val="en-US" w:eastAsia="zh-CN"/>
          </w:rPr>
          <w:t>hara</w:t>
        </w:r>
      </w:ins>
      <w:ins w:id="250" w:author="James y" w:date="2022-03-18T15:04:56Z">
        <w:r>
          <w:rPr>
            <w:rFonts w:hint="default"/>
            <w:b w:val="0"/>
            <w:bCs w:val="0"/>
            <w:sz w:val="22"/>
            <w:szCs w:val="22"/>
            <w:u w:val="none"/>
            <w:lang w:val="en-US" w:eastAsia="zh-CN"/>
          </w:rPr>
          <w:t>s</w:t>
        </w:r>
      </w:ins>
      <w:ins w:id="251" w:author="James y" w:date="2022-03-18T15:04:49Z">
        <w:r>
          <w:rPr>
            <w:rFonts w:hint="default"/>
            <w:b w:val="0"/>
            <w:bCs w:val="0"/>
            <w:sz w:val="22"/>
            <w:szCs w:val="22"/>
            <w:u w:val="none"/>
            <w:lang w:val="en-US" w:eastAsia="zh-CN"/>
          </w:rPr>
          <w:t>smen</w:t>
        </w:r>
      </w:ins>
      <w:ins w:id="252" w:author="James y" w:date="2022-03-18T15:04:50Z">
        <w:r>
          <w:rPr>
            <w:rFonts w:hint="default"/>
            <w:b w:val="0"/>
            <w:bCs w:val="0"/>
            <w:sz w:val="22"/>
            <w:szCs w:val="22"/>
            <w:u w:val="none"/>
            <w:lang w:val="en-US" w:eastAsia="zh-CN"/>
          </w:rPr>
          <w:t>t</w:t>
        </w:r>
      </w:ins>
      <w:ins w:id="253" w:author="James y" w:date="2022-03-18T15:05:03Z">
        <w:r>
          <w:rPr>
            <w:rFonts w:hint="default"/>
            <w:b w:val="0"/>
            <w:bCs w:val="0"/>
            <w:sz w:val="22"/>
            <w:szCs w:val="22"/>
            <w:u w:val="none"/>
            <w:lang w:val="en-US" w:eastAsia="zh-CN"/>
          </w:rPr>
          <w:t xml:space="preserve"> of</w:t>
        </w:r>
      </w:ins>
      <w:ins w:id="254" w:author="James y" w:date="2022-03-18T15:05:04Z">
        <w:r>
          <w:rPr>
            <w:rFonts w:hint="default"/>
            <w:b w:val="0"/>
            <w:bCs w:val="0"/>
            <w:sz w:val="22"/>
            <w:szCs w:val="22"/>
            <w:u w:val="none"/>
            <w:lang w:val="en-US" w:eastAsia="zh-CN"/>
          </w:rPr>
          <w:t xml:space="preserve"> </w:t>
        </w:r>
      </w:ins>
      <w:ins w:id="255" w:author="James y" w:date="2022-03-18T15:11:58Z">
        <w:r>
          <w:rPr>
            <w:rFonts w:hint="default"/>
            <w:b w:val="0"/>
            <w:bCs w:val="0"/>
            <w:sz w:val="22"/>
            <w:szCs w:val="22"/>
            <w:u w:val="none"/>
            <w:lang w:val="en-US" w:eastAsia="zh-CN"/>
          </w:rPr>
          <w:t>sta</w:t>
        </w:r>
      </w:ins>
      <w:ins w:id="256" w:author="James y" w:date="2022-03-18T15:11:59Z">
        <w:r>
          <w:rPr>
            <w:rFonts w:hint="default"/>
            <w:b w:val="0"/>
            <w:bCs w:val="0"/>
            <w:sz w:val="22"/>
            <w:szCs w:val="22"/>
            <w:u w:val="none"/>
            <w:lang w:val="en-US" w:eastAsia="zh-CN"/>
          </w:rPr>
          <w:t>ff</w:t>
        </w:r>
      </w:ins>
      <w:ins w:id="257" w:author="James y" w:date="2022-03-18T15:12:05Z">
        <w:r>
          <w:rPr>
            <w:rFonts w:hint="default"/>
            <w:b w:val="0"/>
            <w:bCs w:val="0"/>
            <w:sz w:val="22"/>
            <w:szCs w:val="22"/>
            <w:u w:val="none"/>
            <w:lang w:val="en-US" w:eastAsia="zh-CN"/>
          </w:rPr>
          <w:t xml:space="preserve"> </w:t>
        </w:r>
      </w:ins>
      <w:ins w:id="258" w:author="James y" w:date="2022-03-18T15:12:10Z">
        <w:r>
          <w:rPr>
            <w:rFonts w:hint="default"/>
            <w:b w:val="0"/>
            <w:bCs w:val="0"/>
            <w:sz w:val="22"/>
            <w:szCs w:val="22"/>
            <w:u w:val="none"/>
            <w:lang w:val="en-US" w:eastAsia="zh-CN"/>
          </w:rPr>
          <w:t>an</w:t>
        </w:r>
      </w:ins>
      <w:ins w:id="259" w:author="James y" w:date="2022-03-18T15:12:11Z">
        <w:r>
          <w:rPr>
            <w:rFonts w:hint="default"/>
            <w:b w:val="0"/>
            <w:bCs w:val="0"/>
            <w:sz w:val="22"/>
            <w:szCs w:val="22"/>
            <w:u w:val="none"/>
            <w:lang w:val="en-US" w:eastAsia="zh-CN"/>
          </w:rPr>
          <w:t>d o</w:t>
        </w:r>
      </w:ins>
      <w:ins w:id="260" w:author="James y" w:date="2022-03-18T15:12:12Z">
        <w:r>
          <w:rPr>
            <w:rFonts w:hint="default"/>
            <w:b w:val="0"/>
            <w:bCs w:val="0"/>
            <w:sz w:val="22"/>
            <w:szCs w:val="22"/>
            <w:u w:val="none"/>
            <w:lang w:val="en-US" w:eastAsia="zh-CN"/>
          </w:rPr>
          <w:t>ther</w:t>
        </w:r>
      </w:ins>
      <w:ins w:id="261" w:author="James y" w:date="2022-03-18T15:12:41Z">
        <w:r>
          <w:rPr>
            <w:rFonts w:hint="default"/>
            <w:b w:val="0"/>
            <w:bCs w:val="0"/>
            <w:sz w:val="22"/>
            <w:szCs w:val="22"/>
            <w:u w:val="none"/>
            <w:lang w:val="en-US" w:eastAsia="zh-CN"/>
          </w:rPr>
          <w:t xml:space="preserve"> </w:t>
        </w:r>
      </w:ins>
      <w:ins w:id="262" w:author="James y" w:date="2022-03-18T15:12:42Z">
        <w:r>
          <w:rPr>
            <w:rFonts w:hint="default"/>
            <w:b w:val="0"/>
            <w:bCs w:val="0"/>
            <w:sz w:val="22"/>
            <w:szCs w:val="22"/>
            <w:u w:val="none"/>
            <w:lang w:val="en-US" w:eastAsia="zh-CN"/>
          </w:rPr>
          <w:t>emp</w:t>
        </w:r>
      </w:ins>
      <w:ins w:id="263" w:author="James y" w:date="2022-03-18T15:12:43Z">
        <w:r>
          <w:rPr>
            <w:rFonts w:hint="default"/>
            <w:b w:val="0"/>
            <w:bCs w:val="0"/>
            <w:sz w:val="22"/>
            <w:szCs w:val="22"/>
            <w:u w:val="none"/>
            <w:lang w:val="en-US" w:eastAsia="zh-CN"/>
          </w:rPr>
          <w:t>lo</w:t>
        </w:r>
      </w:ins>
      <w:ins w:id="264" w:author="James y" w:date="2022-03-18T15:12:44Z">
        <w:r>
          <w:rPr>
            <w:rFonts w:hint="default"/>
            <w:b w:val="0"/>
            <w:bCs w:val="0"/>
            <w:sz w:val="22"/>
            <w:szCs w:val="22"/>
            <w:u w:val="none"/>
            <w:lang w:val="en-US" w:eastAsia="zh-CN"/>
          </w:rPr>
          <w:t>ye</w:t>
        </w:r>
      </w:ins>
      <w:ins w:id="265" w:author="James y" w:date="2022-03-18T15:12:45Z">
        <w:r>
          <w:rPr>
            <w:rFonts w:hint="default"/>
            <w:b w:val="0"/>
            <w:bCs w:val="0"/>
            <w:sz w:val="22"/>
            <w:szCs w:val="22"/>
            <w:u w:val="none"/>
            <w:lang w:val="en-US" w:eastAsia="zh-CN"/>
          </w:rPr>
          <w:t>es</w:t>
        </w:r>
      </w:ins>
      <w:ins w:id="266" w:author="James y" w:date="2022-03-18T15:12:46Z">
        <w:r>
          <w:rPr>
            <w:rFonts w:hint="default"/>
            <w:b w:val="0"/>
            <w:bCs w:val="0"/>
            <w:sz w:val="22"/>
            <w:szCs w:val="22"/>
            <w:u w:val="none"/>
            <w:lang w:val="en-US" w:eastAsia="zh-CN"/>
          </w:rPr>
          <w:t xml:space="preserve"> of </w:t>
        </w:r>
      </w:ins>
      <w:ins w:id="267" w:author="James y" w:date="2022-03-18T15:12:47Z">
        <w:r>
          <w:rPr>
            <w:rFonts w:hint="default"/>
            <w:b w:val="0"/>
            <w:bCs w:val="0"/>
            <w:sz w:val="22"/>
            <w:szCs w:val="22"/>
            <w:u w:val="none"/>
            <w:lang w:val="en-US" w:eastAsia="zh-CN"/>
          </w:rPr>
          <w:t>the co</w:t>
        </w:r>
      </w:ins>
      <w:ins w:id="268" w:author="James y" w:date="2022-03-18T15:12:48Z">
        <w:r>
          <w:rPr>
            <w:rFonts w:hint="default"/>
            <w:b w:val="0"/>
            <w:bCs w:val="0"/>
            <w:sz w:val="22"/>
            <w:szCs w:val="22"/>
            <w:u w:val="none"/>
            <w:lang w:val="en-US" w:eastAsia="zh-CN"/>
          </w:rPr>
          <w:t>mpa</w:t>
        </w:r>
      </w:ins>
      <w:ins w:id="269" w:author="James y" w:date="2022-03-18T15:12:49Z">
        <w:r>
          <w:rPr>
            <w:rFonts w:hint="default"/>
            <w:b w:val="0"/>
            <w:bCs w:val="0"/>
            <w:sz w:val="22"/>
            <w:szCs w:val="22"/>
            <w:u w:val="none"/>
            <w:lang w:val="en-US" w:eastAsia="zh-CN"/>
          </w:rPr>
          <w:t>ny</w:t>
        </w:r>
      </w:ins>
      <w:ins w:id="270" w:author="James y" w:date="2022-03-18T15:12:54Z">
        <w:r>
          <w:rPr>
            <w:rFonts w:hint="default"/>
            <w:b w:val="0"/>
            <w:bCs w:val="0"/>
            <w:sz w:val="22"/>
            <w:szCs w:val="22"/>
            <w:u w:val="none"/>
            <w:lang w:val="en-US" w:eastAsia="zh-CN"/>
          </w:rPr>
          <w:t>.</w:t>
        </w:r>
      </w:ins>
    </w:p>
    <w:p>
      <w:pPr>
        <w:numPr>
          <w:ilvl w:val="-1"/>
          <w:numId w:val="0"/>
        </w:numPr>
        <w:ind w:left="480" w:leftChars="240" w:firstLine="0" w:firstLineChars="0"/>
        <w:jc w:val="both"/>
        <w:rPr>
          <w:del w:id="272" w:author="James y" w:date="2022-03-18T15:03:41Z"/>
          <w:rFonts w:hint="eastAsia"/>
          <w:b w:val="0"/>
          <w:bCs w:val="0"/>
          <w:sz w:val="22"/>
          <w:szCs w:val="22"/>
          <w:u w:val="none"/>
          <w:lang w:val="en-US" w:eastAsia="zh-CN"/>
        </w:rPr>
        <w:pPrChange w:id="271" w:author="James y" w:date="2022-03-18T15:42:15Z">
          <w:pPr>
            <w:numPr>
              <w:ilvl w:val="-1"/>
              <w:numId w:val="0"/>
            </w:numPr>
            <w:ind w:left="480" w:leftChars="240" w:firstLine="0" w:firstLineChars="0"/>
            <w:jc w:val="left"/>
          </w:pPr>
        </w:pPrChange>
      </w:pPr>
      <w:del w:id="273" w:author="James y" w:date="2022-03-18T15:03:41Z">
        <w:r>
          <w:rPr>
            <w:rFonts w:hint="eastAsia"/>
            <w:b w:val="0"/>
            <w:bCs w:val="0"/>
            <w:sz w:val="22"/>
            <w:szCs w:val="22"/>
            <w:u w:val="none"/>
            <w:lang w:val="en-US" w:eastAsia="zh-CN"/>
          </w:rPr>
          <w:delText xml:space="preserve"> Indecent conducts on the job, violating company's moral codes, tarnishing corporate reputation and image.</w:delText>
        </w:r>
      </w:del>
    </w:p>
    <w:p>
      <w:pPr>
        <w:numPr>
          <w:ilvl w:val="0"/>
          <w:numId w:val="0"/>
        </w:numPr>
        <w:ind w:firstLine="440" w:firstLineChars="200"/>
        <w:jc w:val="both"/>
        <w:rPr>
          <w:rFonts w:hint="eastAsia"/>
          <w:b w:val="0"/>
          <w:bCs w:val="0"/>
          <w:sz w:val="22"/>
          <w:szCs w:val="22"/>
          <w:u w:val="none"/>
          <w:lang w:val="en-US" w:eastAsia="zh-CN"/>
        </w:rPr>
        <w:pPrChange w:id="274" w:author="James y" w:date="2022-03-18T15:42:15Z">
          <w:pPr>
            <w:numPr>
              <w:ilvl w:val="0"/>
              <w:numId w:val="0"/>
            </w:numPr>
            <w:ind w:firstLine="440" w:firstLineChars="200"/>
            <w:jc w:val="left"/>
          </w:pPr>
        </w:pPrChange>
      </w:pPr>
      <w:ins w:id="275" w:author="James y" w:date="2022-03-18T15:53:11Z">
        <w:r>
          <w:rPr>
            <w:rFonts w:hint="eastAsia"/>
            <w:b w:val="0"/>
            <w:bCs w:val="0"/>
            <w:sz w:val="22"/>
            <w:szCs w:val="22"/>
            <w:u w:val="none"/>
            <w:lang w:val="en-US" w:eastAsia="zh-CN"/>
          </w:rPr>
          <w:t>(</w:t>
        </w:r>
      </w:ins>
      <w:r>
        <w:rPr>
          <w:rFonts w:hint="eastAsia"/>
          <w:b w:val="0"/>
          <w:bCs w:val="0"/>
          <w:sz w:val="22"/>
          <w:szCs w:val="22"/>
          <w:u w:val="none"/>
          <w:lang w:val="en-US" w:eastAsia="zh-CN"/>
        </w:rPr>
        <w:t>15)与前述相似的其他原因。</w:t>
      </w:r>
    </w:p>
    <w:p>
      <w:pPr>
        <w:numPr>
          <w:ilvl w:val="0"/>
          <w:numId w:val="0"/>
        </w:numPr>
        <w:ind w:firstLine="440" w:firstLineChars="200"/>
        <w:jc w:val="both"/>
        <w:rPr>
          <w:rFonts w:hint="eastAsia"/>
          <w:b w:val="0"/>
          <w:bCs w:val="0"/>
          <w:sz w:val="22"/>
          <w:szCs w:val="22"/>
          <w:u w:val="none"/>
          <w:lang w:val="en-US" w:eastAsia="zh-CN"/>
        </w:rPr>
        <w:pPrChange w:id="276" w:author="James y" w:date="2022-03-18T15:42:15Z">
          <w:pPr>
            <w:numPr>
              <w:ilvl w:val="0"/>
              <w:numId w:val="0"/>
            </w:numPr>
            <w:ind w:firstLine="440" w:firstLineChars="200"/>
            <w:jc w:val="left"/>
          </w:pPr>
        </w:pPrChange>
      </w:pPr>
      <w:r>
        <w:rPr>
          <w:rFonts w:hint="eastAsia"/>
          <w:b w:val="0"/>
          <w:bCs w:val="0"/>
          <w:sz w:val="22"/>
          <w:szCs w:val="22"/>
          <w:u w:val="none"/>
          <w:lang w:val="en-US" w:eastAsia="zh-CN"/>
        </w:rPr>
        <w:t>Other causes analogous to the foregoing</w:t>
      </w:r>
    </w:p>
    <w:p>
      <w:pPr>
        <w:numPr>
          <w:ilvl w:val="-1"/>
          <w:numId w:val="0"/>
        </w:numPr>
        <w:ind w:leftChars="0"/>
        <w:jc w:val="left"/>
        <w:rPr>
          <w:rFonts w:hint="eastAsia"/>
          <w:b w:val="0"/>
          <w:bCs w:val="0"/>
          <w:sz w:val="22"/>
          <w:szCs w:val="22"/>
          <w:u w:val="none"/>
          <w:lang w:val="en-US" w:eastAsia="zh-CN"/>
        </w:rPr>
        <w:pPrChange w:id="277" w:author="James y" w:date="2022-03-18T15:53:26Z">
          <w:pPr>
            <w:numPr>
              <w:ilvl w:val="0"/>
              <w:numId w:val="2"/>
            </w:numPr>
            <w:ind w:leftChars="0"/>
            <w:jc w:val="left"/>
          </w:pPr>
        </w:pPrChange>
      </w:pPr>
      <w:ins w:id="278" w:author="James y" w:date="2022-03-18T15:53:27Z">
        <w:r>
          <w:rPr>
            <w:rFonts w:hint="eastAsia"/>
            <w:b w:val="0"/>
            <w:bCs w:val="0"/>
            <w:sz w:val="22"/>
            <w:szCs w:val="22"/>
            <w:u w:val="none"/>
            <w:lang w:val="en-US" w:eastAsia="zh-CN"/>
          </w:rPr>
          <w:t>3.</w:t>
        </w:r>
      </w:ins>
      <w:r>
        <w:rPr>
          <w:rFonts w:hint="eastAsia"/>
          <w:b w:val="0"/>
          <w:bCs w:val="0"/>
          <w:sz w:val="22"/>
          <w:szCs w:val="22"/>
          <w:u w:val="none"/>
          <w:lang w:val="en-US" w:eastAsia="zh-CN"/>
        </w:rPr>
        <w:t xml:space="preserve">合同期内雇员要求解除合同,试用期需提前10天,转正后需提前一个月,以邮件形式向雇主提出申请。解除合同时间从雇主同意之日计算. </w:t>
      </w:r>
    </w:p>
    <w:p>
      <w:pPr>
        <w:numPr>
          <w:ilvl w:val="-1"/>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During the contract period, Employee wishes to resign must submit E-Mail 10 days in advance for probationary and 30 days in advance for regular employee. The resignation date is calculated from the date when Employer's approval.</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4.有下列情况之一的,雇员可以随时通知雇主解除劳动合同,</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 Under any of the following circumstances, Employee can notify Employer to terminate employment contract</w:t>
      </w:r>
    </w:p>
    <w:p>
      <w:pPr>
        <w:numPr>
          <w:ilvl w:val="0"/>
          <w:numId w:val="0"/>
        </w:numPr>
        <w:ind w:firstLine="220" w:firstLineChars="100"/>
        <w:jc w:val="left"/>
        <w:rPr>
          <w:rFonts w:hint="eastAsia"/>
          <w:b w:val="0"/>
          <w:bCs w:val="0"/>
          <w:sz w:val="22"/>
          <w:szCs w:val="22"/>
          <w:u w:val="none"/>
          <w:lang w:val="en-US" w:eastAsia="zh-CN"/>
        </w:rPr>
      </w:pPr>
      <w:r>
        <w:rPr>
          <w:rFonts w:hint="eastAsia"/>
          <w:b w:val="0"/>
          <w:bCs w:val="0"/>
          <w:sz w:val="22"/>
          <w:szCs w:val="22"/>
          <w:u w:val="none"/>
          <w:lang w:val="en-US" w:eastAsia="zh-CN"/>
        </w:rPr>
        <w:t>(1)雇主未按照规定支付劳动报酬</w:t>
      </w:r>
    </w:p>
    <w:p>
      <w:pPr>
        <w:numPr>
          <w:ilvl w:val="0"/>
          <w:numId w:val="0"/>
        </w:numPr>
        <w:ind w:firstLine="220" w:firstLineChars="100"/>
        <w:jc w:val="left"/>
        <w:rPr>
          <w:rFonts w:hint="eastAsia"/>
          <w:b w:val="0"/>
          <w:bCs w:val="0"/>
          <w:sz w:val="22"/>
          <w:szCs w:val="22"/>
          <w:u w:val="none"/>
          <w:lang w:val="en-US" w:eastAsia="zh-CN"/>
        </w:rPr>
      </w:pPr>
      <w:r>
        <w:rPr>
          <w:rFonts w:hint="eastAsia"/>
          <w:b w:val="0"/>
          <w:bCs w:val="0"/>
          <w:sz w:val="22"/>
          <w:szCs w:val="22"/>
          <w:u w:val="none"/>
          <w:lang w:val="en-US" w:eastAsia="zh-CN"/>
        </w:rPr>
        <w:t xml:space="preserve">Employer fails to pay salary in accordance with regulations </w:t>
      </w:r>
    </w:p>
    <w:p>
      <w:pPr>
        <w:numPr>
          <w:ilvl w:val="0"/>
          <w:numId w:val="0"/>
        </w:numPr>
        <w:ind w:firstLine="220" w:firstLineChars="100"/>
        <w:jc w:val="left"/>
        <w:rPr>
          <w:rFonts w:hint="eastAsia"/>
          <w:b w:val="0"/>
          <w:bCs w:val="0"/>
          <w:sz w:val="22"/>
          <w:szCs w:val="22"/>
          <w:u w:val="none"/>
          <w:lang w:val="en-US" w:eastAsia="zh-CN"/>
        </w:rPr>
      </w:pPr>
      <w:r>
        <w:rPr>
          <w:rFonts w:hint="eastAsia"/>
          <w:b w:val="0"/>
          <w:bCs w:val="0"/>
          <w:sz w:val="22"/>
          <w:szCs w:val="22"/>
          <w:u w:val="none"/>
          <w:lang w:val="en-US" w:eastAsia="zh-CN"/>
        </w:rPr>
        <w:t>(2)雇主以暴力、监禁等非法手段强迫雇员工作的,</w:t>
      </w:r>
    </w:p>
    <w:p>
      <w:pPr>
        <w:numPr>
          <w:ilvl w:val="0"/>
          <w:numId w:val="0"/>
        </w:numPr>
        <w:ind w:leftChars="0" w:firstLine="220" w:firstLineChars="100"/>
        <w:jc w:val="left"/>
        <w:rPr>
          <w:rFonts w:hint="eastAsia"/>
          <w:b w:val="0"/>
          <w:bCs w:val="0"/>
          <w:sz w:val="22"/>
          <w:szCs w:val="22"/>
          <w:u w:val="none"/>
          <w:lang w:val="en-US" w:eastAsia="zh-CN"/>
        </w:rPr>
      </w:pPr>
      <w:r>
        <w:rPr>
          <w:rFonts w:hint="eastAsia"/>
          <w:b w:val="0"/>
          <w:bCs w:val="0"/>
          <w:sz w:val="22"/>
          <w:szCs w:val="22"/>
          <w:u w:val="none"/>
          <w:lang w:val="en-US" w:eastAsia="zh-CN"/>
        </w:rPr>
        <w:t xml:space="preserve">Employer forces Employee to work by using violence, incarceration, and other illegal means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5.本合同期届满,劳动合同即终止。雇主和雇员双方经协商同意,可以续订劳动合同。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Employment Contract is terminate upon the expiry date. Both parties could renew the Employment Contract upon agreement</w:t>
      </w:r>
    </w:p>
    <w:p>
      <w:pPr>
        <w:numPr>
          <w:ilvl w:val="0"/>
          <w:numId w:val="0"/>
        </w:numPr>
        <w:ind w:leftChars="0"/>
        <w:jc w:val="left"/>
        <w:rPr>
          <w:rFonts w:hint="eastAsia"/>
          <w:b w:val="0"/>
          <w:bCs w:val="0"/>
          <w:sz w:val="22"/>
          <w:szCs w:val="22"/>
          <w:u w:val="none"/>
          <w:lang w:val="en-US" w:eastAsia="zh-CN"/>
        </w:rPr>
      </w:pPr>
    </w:p>
    <w:p>
      <w:pPr>
        <w:numPr>
          <w:ilvl w:val="-1"/>
          <w:numId w:val="0"/>
        </w:numPr>
        <w:ind w:left="420" w:leftChars="0" w:firstLine="1124" w:firstLineChars="400"/>
        <w:jc w:val="both"/>
        <w:rPr>
          <w:rFonts w:hint="eastAsia"/>
          <w:b/>
          <w:bCs/>
          <w:sz w:val="28"/>
          <w:szCs w:val="28"/>
          <w:u w:val="none"/>
          <w:lang w:val="en-US" w:eastAsia="zh-CN"/>
        </w:rPr>
      </w:pPr>
      <w:r>
        <w:rPr>
          <w:rFonts w:hint="eastAsia"/>
          <w:b/>
          <w:bCs/>
          <w:sz w:val="28"/>
          <w:szCs w:val="28"/>
          <w:u w:val="none"/>
          <w:lang w:val="en-US" w:eastAsia="zh-CN"/>
        </w:rPr>
        <w:t>第六条   违反合同的责任和争议解决,其他条款</w:t>
      </w:r>
    </w:p>
    <w:p>
      <w:pPr>
        <w:numPr>
          <w:ilvl w:val="0"/>
          <w:numId w:val="0"/>
        </w:numPr>
        <w:ind w:left="0" w:leftChars="0" w:firstLine="1687" w:firstLineChars="600"/>
        <w:jc w:val="left"/>
        <w:rPr>
          <w:rFonts w:hint="eastAsia"/>
          <w:b/>
          <w:bCs/>
          <w:sz w:val="28"/>
          <w:szCs w:val="28"/>
          <w:u w:val="none"/>
          <w:lang w:val="en-US" w:eastAsia="zh-CN"/>
        </w:rPr>
      </w:pPr>
      <w:r>
        <w:rPr>
          <w:rFonts w:hint="eastAsia"/>
          <w:b/>
          <w:bCs/>
          <w:sz w:val="28"/>
          <w:szCs w:val="28"/>
          <w:u w:val="none"/>
          <w:lang w:val="en-US" w:eastAsia="zh-CN"/>
        </w:rPr>
        <w:t>Liabilities Resulting from Breach of Contract</w:t>
      </w:r>
    </w:p>
    <w:p>
      <w:pPr>
        <w:numPr>
          <w:ilvl w:val="0"/>
          <w:numId w:val="0"/>
        </w:numPr>
        <w:ind w:leftChars="0"/>
        <w:jc w:val="left"/>
        <w:rPr>
          <w:rFonts w:hint="eastAsia"/>
          <w:b w:val="0"/>
          <w:bCs w:val="0"/>
          <w:sz w:val="22"/>
          <w:szCs w:val="22"/>
          <w:u w:val="none"/>
          <w:lang w:val="en-US" w:eastAsia="zh-CN"/>
        </w:rPr>
      </w:pP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雇主,雇员,双方同意下列方式承担违约责任：</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Employer and Employee, both parties agree to bear the liability for breach of contract in the following terms </w:t>
      </w:r>
    </w:p>
    <w:p>
      <w:pPr>
        <w:numPr>
          <w:ilvl w:val="0"/>
          <w:numId w:val="12"/>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雇员违反保密制度,泄露公司机密及相关信息,并给公司造成损失的,雇主可以直接不退押金并追究其刑事责任。 </w:t>
      </w:r>
    </w:p>
    <w:p>
      <w:pPr>
        <w:numPr>
          <w:ilvl w:val="0"/>
          <w:numId w:val="0"/>
        </w:numPr>
        <w:jc w:val="left"/>
        <w:rPr>
          <w:rFonts w:hint="eastAsia"/>
          <w:b w:val="0"/>
          <w:bCs w:val="0"/>
          <w:sz w:val="22"/>
          <w:szCs w:val="22"/>
          <w:u w:val="none"/>
          <w:lang w:val="en-US" w:eastAsia="zh-CN"/>
        </w:rPr>
      </w:pPr>
      <w:r>
        <w:rPr>
          <w:rFonts w:hint="eastAsia"/>
          <w:b w:val="0"/>
          <w:bCs w:val="0"/>
          <w:sz w:val="22"/>
          <w:szCs w:val="22"/>
          <w:u w:val="none"/>
          <w:lang w:val="en-US" w:eastAsia="zh-CN"/>
        </w:rPr>
        <w:t>In the case of Employee breaching confidentiality policy / disclosure the confidential information of the company, and thereby inflicting heavy loss to the company, Employer reserve the right to keep the visa deposit and p</w:t>
      </w:r>
      <w:ins w:id="279" w:author="James y" w:date="2022-03-18T15:14:57Z">
        <w:r>
          <w:rPr>
            <w:rFonts w:hint="default"/>
            <w:b w:val="0"/>
            <w:bCs w:val="0"/>
            <w:sz w:val="22"/>
            <w:szCs w:val="22"/>
            <w:u w:val="none"/>
            <w:lang w:val="en-US" w:eastAsia="zh-CN"/>
          </w:rPr>
          <w:t>ro</w:t>
        </w:r>
      </w:ins>
      <w:ins w:id="280" w:author="James y" w:date="2022-03-18T15:15:00Z">
        <w:r>
          <w:rPr>
            <w:rFonts w:hint="default"/>
            <w:b w:val="0"/>
            <w:bCs w:val="0"/>
            <w:sz w:val="22"/>
            <w:szCs w:val="22"/>
            <w:u w:val="none"/>
            <w:lang w:val="en-US" w:eastAsia="zh-CN"/>
          </w:rPr>
          <w:t>se</w:t>
        </w:r>
      </w:ins>
      <w:ins w:id="281" w:author="James y" w:date="2022-03-18T15:15:01Z">
        <w:r>
          <w:rPr>
            <w:rFonts w:hint="default"/>
            <w:b w:val="0"/>
            <w:bCs w:val="0"/>
            <w:sz w:val="22"/>
            <w:szCs w:val="22"/>
            <w:u w:val="none"/>
            <w:lang w:val="en-US" w:eastAsia="zh-CN"/>
          </w:rPr>
          <w:t>cute</w:t>
        </w:r>
      </w:ins>
      <w:ins w:id="282" w:author="James y" w:date="2022-03-18T15:15:04Z">
        <w:r>
          <w:rPr>
            <w:rFonts w:hint="default"/>
            <w:b w:val="0"/>
            <w:bCs w:val="0"/>
            <w:sz w:val="22"/>
            <w:szCs w:val="22"/>
            <w:u w:val="none"/>
            <w:lang w:val="en-US" w:eastAsia="zh-CN"/>
          </w:rPr>
          <w:t xml:space="preserve"> </w:t>
        </w:r>
      </w:ins>
      <w:ins w:id="283" w:author="James y" w:date="2022-03-18T15:15:05Z">
        <w:r>
          <w:rPr>
            <w:rFonts w:hint="default"/>
            <w:b w:val="0"/>
            <w:bCs w:val="0"/>
            <w:sz w:val="22"/>
            <w:szCs w:val="22"/>
            <w:u w:val="none"/>
            <w:lang w:val="en-US" w:eastAsia="zh-CN"/>
          </w:rPr>
          <w:t>the</w:t>
        </w:r>
      </w:ins>
      <w:ins w:id="284" w:author="James y" w:date="2022-03-18T15:15:06Z">
        <w:r>
          <w:rPr>
            <w:rFonts w:hint="default"/>
            <w:b w:val="0"/>
            <w:bCs w:val="0"/>
            <w:sz w:val="22"/>
            <w:szCs w:val="22"/>
            <w:u w:val="none"/>
            <w:lang w:val="en-US" w:eastAsia="zh-CN"/>
          </w:rPr>
          <w:t xml:space="preserve"> em</w:t>
        </w:r>
      </w:ins>
      <w:ins w:id="285" w:author="James y" w:date="2022-03-18T15:15:07Z">
        <w:r>
          <w:rPr>
            <w:rFonts w:hint="default"/>
            <w:b w:val="0"/>
            <w:bCs w:val="0"/>
            <w:sz w:val="22"/>
            <w:szCs w:val="22"/>
            <w:u w:val="none"/>
            <w:lang w:val="en-US" w:eastAsia="zh-CN"/>
          </w:rPr>
          <w:t>pl</w:t>
        </w:r>
      </w:ins>
      <w:ins w:id="286" w:author="James y" w:date="2022-03-18T15:15:08Z">
        <w:r>
          <w:rPr>
            <w:rFonts w:hint="default"/>
            <w:b w:val="0"/>
            <w:bCs w:val="0"/>
            <w:sz w:val="22"/>
            <w:szCs w:val="22"/>
            <w:u w:val="none"/>
            <w:lang w:val="en-US" w:eastAsia="zh-CN"/>
          </w:rPr>
          <w:t>oye</w:t>
        </w:r>
      </w:ins>
      <w:ins w:id="287" w:author="James y" w:date="2022-03-18T15:15:09Z">
        <w:r>
          <w:rPr>
            <w:rFonts w:hint="default"/>
            <w:b w:val="0"/>
            <w:bCs w:val="0"/>
            <w:sz w:val="22"/>
            <w:szCs w:val="22"/>
            <w:u w:val="none"/>
            <w:lang w:val="en-US" w:eastAsia="zh-CN"/>
          </w:rPr>
          <w:t>e</w:t>
        </w:r>
      </w:ins>
      <w:ins w:id="288" w:author="James y" w:date="2022-03-18T15:15:10Z">
        <w:r>
          <w:rPr>
            <w:rFonts w:hint="default"/>
            <w:b w:val="0"/>
            <w:bCs w:val="0"/>
            <w:sz w:val="22"/>
            <w:szCs w:val="22"/>
            <w:u w:val="none"/>
            <w:lang w:val="en-US" w:eastAsia="zh-CN"/>
          </w:rPr>
          <w:t xml:space="preserve"> </w:t>
        </w:r>
      </w:ins>
      <w:ins w:id="289" w:author="James y" w:date="2022-03-18T15:15:11Z">
        <w:r>
          <w:rPr>
            <w:rFonts w:hint="default"/>
            <w:b w:val="0"/>
            <w:bCs w:val="0"/>
            <w:sz w:val="22"/>
            <w:szCs w:val="22"/>
            <w:u w:val="none"/>
            <w:lang w:val="en-US" w:eastAsia="zh-CN"/>
          </w:rPr>
          <w:t xml:space="preserve">to </w:t>
        </w:r>
      </w:ins>
      <w:ins w:id="290" w:author="James y" w:date="2022-03-18T15:15:12Z">
        <w:r>
          <w:rPr>
            <w:rFonts w:hint="default"/>
            <w:b w:val="0"/>
            <w:bCs w:val="0"/>
            <w:sz w:val="22"/>
            <w:szCs w:val="22"/>
            <w:u w:val="none"/>
            <w:lang w:val="en-US" w:eastAsia="zh-CN"/>
          </w:rPr>
          <w:t xml:space="preserve">the </w:t>
        </w:r>
      </w:ins>
      <w:ins w:id="291" w:author="James y" w:date="2022-03-18T15:15:13Z">
        <w:r>
          <w:rPr>
            <w:rFonts w:hint="default"/>
            <w:b w:val="0"/>
            <w:bCs w:val="0"/>
            <w:sz w:val="22"/>
            <w:szCs w:val="22"/>
            <w:u w:val="none"/>
            <w:lang w:val="en-US" w:eastAsia="zh-CN"/>
          </w:rPr>
          <w:t>fu</w:t>
        </w:r>
      </w:ins>
      <w:ins w:id="292" w:author="James y" w:date="2022-03-18T15:15:14Z">
        <w:r>
          <w:rPr>
            <w:rFonts w:hint="default"/>
            <w:b w:val="0"/>
            <w:bCs w:val="0"/>
            <w:sz w:val="22"/>
            <w:szCs w:val="22"/>
            <w:u w:val="none"/>
            <w:lang w:val="en-US" w:eastAsia="zh-CN"/>
          </w:rPr>
          <w:t>llest</w:t>
        </w:r>
      </w:ins>
      <w:ins w:id="293" w:author="James y" w:date="2022-03-18T15:15:16Z">
        <w:r>
          <w:rPr>
            <w:rFonts w:hint="default"/>
            <w:b w:val="0"/>
            <w:bCs w:val="0"/>
            <w:sz w:val="22"/>
            <w:szCs w:val="22"/>
            <w:u w:val="none"/>
            <w:lang w:val="en-US" w:eastAsia="zh-CN"/>
          </w:rPr>
          <w:t xml:space="preserve"> e</w:t>
        </w:r>
      </w:ins>
      <w:ins w:id="294" w:author="James y" w:date="2022-03-18T15:15:17Z">
        <w:r>
          <w:rPr>
            <w:rFonts w:hint="default"/>
            <w:b w:val="0"/>
            <w:bCs w:val="0"/>
            <w:sz w:val="22"/>
            <w:szCs w:val="22"/>
            <w:u w:val="none"/>
            <w:lang w:val="en-US" w:eastAsia="zh-CN"/>
          </w:rPr>
          <w:t>xt</w:t>
        </w:r>
      </w:ins>
      <w:ins w:id="295" w:author="James y" w:date="2022-03-18T15:15:21Z">
        <w:r>
          <w:rPr>
            <w:rFonts w:hint="default"/>
            <w:b w:val="0"/>
            <w:bCs w:val="0"/>
            <w:sz w:val="22"/>
            <w:szCs w:val="22"/>
            <w:u w:val="none"/>
            <w:lang w:val="en-US" w:eastAsia="zh-CN"/>
          </w:rPr>
          <w:t>ent</w:t>
        </w:r>
      </w:ins>
      <w:ins w:id="296" w:author="James y" w:date="2022-03-18T15:15:26Z">
        <w:r>
          <w:rPr>
            <w:rFonts w:hint="default"/>
            <w:b w:val="0"/>
            <w:bCs w:val="0"/>
            <w:sz w:val="22"/>
            <w:szCs w:val="22"/>
            <w:u w:val="none"/>
            <w:lang w:val="en-US" w:eastAsia="zh-CN"/>
          </w:rPr>
          <w:t xml:space="preserve"> </w:t>
        </w:r>
      </w:ins>
      <w:ins w:id="297" w:author="James y" w:date="2022-03-18T15:15:27Z">
        <w:r>
          <w:rPr>
            <w:rFonts w:hint="default"/>
            <w:b w:val="0"/>
            <w:bCs w:val="0"/>
            <w:sz w:val="22"/>
            <w:szCs w:val="22"/>
            <w:u w:val="none"/>
            <w:lang w:val="en-US" w:eastAsia="zh-CN"/>
          </w:rPr>
          <w:t>of th</w:t>
        </w:r>
      </w:ins>
      <w:ins w:id="298" w:author="James y" w:date="2022-03-18T15:15:28Z">
        <w:r>
          <w:rPr>
            <w:rFonts w:hint="default"/>
            <w:b w:val="0"/>
            <w:bCs w:val="0"/>
            <w:sz w:val="22"/>
            <w:szCs w:val="22"/>
            <w:u w:val="none"/>
            <w:lang w:val="en-US" w:eastAsia="zh-CN"/>
          </w:rPr>
          <w:t>e law</w:t>
        </w:r>
      </w:ins>
      <w:ins w:id="299" w:author="James y" w:date="2022-03-18T15:15:31Z">
        <w:r>
          <w:rPr>
            <w:rFonts w:hint="default"/>
            <w:b w:val="0"/>
            <w:bCs w:val="0"/>
            <w:sz w:val="22"/>
            <w:szCs w:val="22"/>
            <w:u w:val="none"/>
            <w:lang w:val="en-US" w:eastAsia="zh-CN"/>
          </w:rPr>
          <w:t>.</w:t>
        </w:r>
      </w:ins>
      <w:del w:id="300" w:author="James y" w:date="2022-03-18T15:14:55Z">
        <w:r>
          <w:rPr>
            <w:rFonts w:hint="eastAsia"/>
            <w:b w:val="0"/>
            <w:bCs w:val="0"/>
            <w:sz w:val="22"/>
            <w:szCs w:val="22"/>
            <w:u w:val="none"/>
            <w:lang w:val="en-US" w:eastAsia="zh-CN"/>
          </w:rPr>
          <w:delText>u</w:delText>
        </w:r>
      </w:del>
      <w:del w:id="301" w:author="James y" w:date="2022-03-18T15:14:54Z">
        <w:r>
          <w:rPr>
            <w:rFonts w:hint="eastAsia"/>
            <w:b w:val="0"/>
            <w:bCs w:val="0"/>
            <w:sz w:val="22"/>
            <w:szCs w:val="22"/>
            <w:u w:val="none"/>
            <w:lang w:val="en-US" w:eastAsia="zh-CN"/>
          </w:rPr>
          <w:delText>rsue t</w:delText>
        </w:r>
      </w:del>
      <w:del w:id="302" w:author="James y" w:date="2022-03-18T15:14:53Z">
        <w:r>
          <w:rPr>
            <w:rFonts w:hint="eastAsia"/>
            <w:b w:val="0"/>
            <w:bCs w:val="0"/>
            <w:sz w:val="22"/>
            <w:szCs w:val="22"/>
            <w:u w:val="none"/>
            <w:lang w:val="en-US" w:eastAsia="zh-CN"/>
          </w:rPr>
          <w:delText>he ma</w:delText>
        </w:r>
      </w:del>
      <w:del w:id="303" w:author="James y" w:date="2022-03-18T15:14:52Z">
        <w:r>
          <w:rPr>
            <w:rFonts w:hint="eastAsia"/>
            <w:b w:val="0"/>
            <w:bCs w:val="0"/>
            <w:sz w:val="22"/>
            <w:szCs w:val="22"/>
            <w:u w:val="none"/>
            <w:lang w:val="en-US" w:eastAsia="zh-CN"/>
          </w:rPr>
          <w:delText>tter b</w:delText>
        </w:r>
      </w:del>
      <w:del w:id="304" w:author="James y" w:date="2022-03-18T15:14:51Z">
        <w:r>
          <w:rPr>
            <w:rFonts w:hint="eastAsia"/>
            <w:b w:val="0"/>
            <w:bCs w:val="0"/>
            <w:sz w:val="22"/>
            <w:szCs w:val="22"/>
            <w:u w:val="none"/>
            <w:lang w:val="en-US" w:eastAsia="zh-CN"/>
          </w:rPr>
          <w:delText>y law</w:delText>
        </w:r>
      </w:del>
      <w:r>
        <w:rPr>
          <w:rFonts w:hint="eastAsia"/>
          <w:b w:val="0"/>
          <w:bCs w:val="0"/>
          <w:sz w:val="22"/>
          <w:szCs w:val="22"/>
          <w:u w:val="none"/>
          <w:lang w:val="en-US" w:eastAsia="zh-CN"/>
        </w:rPr>
        <w:t xml:space="preserve"> </w:t>
      </w:r>
    </w:p>
    <w:p>
      <w:pPr>
        <w:numPr>
          <w:ilvl w:val="0"/>
          <w:numId w:val="12"/>
        </w:numPr>
        <w:ind w:left="0" w:leftChars="0" w:firstLine="0" w:firstLine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合同期内任何方式离职,雇员需要承担在职期间产生的相关费用。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Resignation during contract, Employee need to responsible to all the cost generated during his/her employment</w:t>
      </w:r>
    </w:p>
    <w:p>
      <w:pPr>
        <w:numPr>
          <w:ilvl w:val="0"/>
          <w:numId w:val="12"/>
        </w:numPr>
        <w:ind w:left="0" w:leftChars="0" w:firstLine="0" w:firstLineChars="0"/>
        <w:jc w:val="left"/>
        <w:rPr>
          <w:rFonts w:hint="eastAsia"/>
          <w:b w:val="0"/>
          <w:bCs w:val="0"/>
          <w:sz w:val="22"/>
          <w:szCs w:val="22"/>
          <w:u w:val="none"/>
          <w:lang w:val="en-US" w:eastAsia="zh-CN"/>
        </w:rPr>
      </w:pPr>
      <w:r>
        <w:rPr>
          <w:rFonts w:hint="eastAsia"/>
          <w:b w:val="0"/>
          <w:bCs w:val="0"/>
          <w:sz w:val="22"/>
          <w:szCs w:val="22"/>
          <w:u w:val="none"/>
          <w:lang w:val="en-US" w:eastAsia="zh-CN"/>
        </w:rPr>
        <w:t>任何违反本协议规定的行为,均应引起雇主针对雇员采取适当行动,例如记事, 刑事或行政救济</w:t>
      </w: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Any violation of the provisions of this Agreement shall cause Employer to take appropriate actions against Employee as civil, criminal or administrative remedies</w:t>
      </w:r>
      <w:ins w:id="305" w:author="James y" w:date="2022-03-18T15:19:23Z">
        <w:r>
          <w:rPr>
            <w:rFonts w:hint="default"/>
            <w:b w:val="0"/>
            <w:bCs w:val="0"/>
            <w:sz w:val="22"/>
            <w:szCs w:val="22"/>
            <w:u w:val="none"/>
            <w:lang w:val="en-US" w:eastAsia="zh-CN"/>
          </w:rPr>
          <w:t>.</w:t>
        </w:r>
      </w:ins>
    </w:p>
    <w:p>
      <w:pPr>
        <w:numPr>
          <w:ilvl w:val="0"/>
          <w:numId w:val="12"/>
        </w:numPr>
        <w:ind w:left="0" w:leftChars="0" w:firstLine="0" w:firstLine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雇员未经许可私自外出所造成的安全或财务纠纷公司不予承担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Company will not be liable for personal safety and financial disputes caused by Employee going out without permission.</w:t>
      </w:r>
    </w:p>
    <w:p>
      <w:pPr>
        <w:numPr>
          <w:ilvl w:val="0"/>
          <w:numId w:val="12"/>
        </w:numPr>
        <w:ind w:left="0" w:leftChars="0" w:firstLine="0" w:firstLine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雇员破坏,遗失或者窃取雇主财产,雇主可根据损失要求雇员按照原价值的五倍理赔财产损失,并追究刑事责任。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In the case of any damage,loses or steals the Employer's asset, the Employer can request the Employee to compensate for the asset loss at five times the original value based on the loss, and pursue criminal responsibility.</w:t>
      </w:r>
    </w:p>
    <w:p>
      <w:pPr>
        <w:numPr>
          <w:ilvl w:val="0"/>
          <w:numId w:val="12"/>
        </w:numPr>
        <w:ind w:left="0" w:leftChars="0" w:firstLine="0" w:firstLineChars="0"/>
        <w:jc w:val="left"/>
        <w:rPr>
          <w:rFonts w:hint="eastAsia"/>
          <w:b w:val="0"/>
          <w:bCs w:val="0"/>
          <w:sz w:val="22"/>
          <w:szCs w:val="22"/>
          <w:u w:val="none"/>
          <w:lang w:val="en-US" w:eastAsia="zh-CN"/>
        </w:rPr>
      </w:pPr>
      <w:r>
        <w:rPr>
          <w:rFonts w:hint="eastAsia"/>
          <w:b w:val="0"/>
          <w:bCs w:val="0"/>
          <w:sz w:val="22"/>
          <w:szCs w:val="22"/>
          <w:u w:val="none"/>
          <w:lang w:val="en-US" w:eastAsia="zh-CN"/>
        </w:rPr>
        <w:t>如果雇员参与赌博和滥用毒品,雇主可以在向雇员发出通知后终止其劳动合同,</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 If an employee is involved in gambling and drug abuse, the employer can terminate the employment contract after giving notice to the employee.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7雇员有除以上其他违约事项,雇主可参照公司制度給予扣款。雇员需保护公司利益。 雇员保证,他应遵守本合同中规定的所有承诺和义务,并应向雇主赔偿因行为疏忽,欺诈或违反本协议或其故意导致的任何实际损失、损害的费用和支出,包括律师费。</w:t>
      </w: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In the case of Employee violating other matters not stated above, Employer reserve the right to fine the employee according to company's regulation. Employee shall protect the company's interest. Employee guarantees that he/she shall comply with all his/her undertakings and obligations set forth in this Contract and shall indemnify Employer of any actual losses, damages, costs and expenses including attorney's fees, incurred as a result of the breach of this agreement or his/her willful act, omission, fraud or negligence</w:t>
      </w:r>
      <w:ins w:id="306" w:author="James y" w:date="2022-03-18T15:19:17Z">
        <w:r>
          <w:rPr>
            <w:rFonts w:hint="default"/>
            <w:b w:val="0"/>
            <w:bCs w:val="0"/>
            <w:sz w:val="22"/>
            <w:szCs w:val="22"/>
            <w:u w:val="none"/>
            <w:lang w:val="en-US" w:eastAsia="zh-CN"/>
          </w:rPr>
          <w:t>.</w:t>
        </w:r>
      </w:ins>
    </w:p>
    <w:p>
      <w:pPr>
        <w:numPr>
          <w:ilvl w:val="0"/>
          <w:numId w:val="0"/>
        </w:numPr>
        <w:ind w:leftChars="0"/>
        <w:jc w:val="left"/>
        <w:rPr>
          <w:rFonts w:hint="eastAsia"/>
          <w:b w:val="0"/>
          <w:bCs w:val="0"/>
          <w:sz w:val="22"/>
          <w:szCs w:val="22"/>
          <w:u w:val="none"/>
          <w:lang w:val="en-US" w:eastAsia="zh-CN"/>
        </w:rPr>
      </w:pPr>
    </w:p>
    <w:p>
      <w:pPr>
        <w:numPr>
          <w:ilvl w:val="-1"/>
          <w:numId w:val="0"/>
        </w:numPr>
        <w:ind w:left="3800" w:leftChars="0" w:firstLine="0" w:firstLineChars="0"/>
        <w:jc w:val="left"/>
        <w:rPr>
          <w:rFonts w:hint="eastAsia"/>
          <w:b/>
          <w:bCs/>
          <w:sz w:val="28"/>
          <w:szCs w:val="28"/>
          <w:u w:val="none"/>
          <w:lang w:val="en-US" w:eastAsia="zh-CN"/>
        </w:rPr>
      </w:pPr>
      <w:r>
        <w:rPr>
          <w:rFonts w:hint="eastAsia"/>
          <w:b/>
          <w:bCs/>
          <w:sz w:val="28"/>
          <w:szCs w:val="28"/>
          <w:u w:val="none"/>
          <w:lang w:val="en-US" w:eastAsia="zh-CN"/>
        </w:rPr>
        <w:t xml:space="preserve">第七条  保密制度 </w:t>
      </w:r>
    </w:p>
    <w:p>
      <w:pPr>
        <w:numPr>
          <w:ilvl w:val="0"/>
          <w:numId w:val="0"/>
        </w:numPr>
        <w:ind w:firstLine="3654" w:firstLineChars="1300"/>
        <w:jc w:val="left"/>
        <w:rPr>
          <w:rFonts w:hint="eastAsia"/>
          <w:b/>
          <w:bCs/>
          <w:sz w:val="28"/>
          <w:szCs w:val="28"/>
          <w:u w:val="none"/>
          <w:lang w:val="en-US" w:eastAsia="zh-CN"/>
        </w:rPr>
      </w:pPr>
      <w:r>
        <w:rPr>
          <w:rFonts w:hint="eastAsia"/>
          <w:b/>
          <w:bCs/>
          <w:sz w:val="28"/>
          <w:szCs w:val="28"/>
          <w:u w:val="none"/>
          <w:lang w:val="en-US" w:eastAsia="zh-CN"/>
        </w:rPr>
        <w:t>Confidentiality Policy</w:t>
      </w:r>
    </w:p>
    <w:p>
      <w:pPr>
        <w:numPr>
          <w:ilvl w:val="0"/>
          <w:numId w:val="0"/>
        </w:numPr>
        <w:ind w:leftChars="0"/>
        <w:jc w:val="left"/>
        <w:rPr>
          <w:rFonts w:hint="eastAsia"/>
          <w:b w:val="0"/>
          <w:bCs w:val="0"/>
          <w:sz w:val="22"/>
          <w:szCs w:val="22"/>
          <w:u w:val="none"/>
          <w:lang w:val="en-US" w:eastAsia="zh-CN"/>
        </w:rPr>
      </w:pPr>
    </w:p>
    <w:p>
      <w:pPr>
        <w:numPr>
          <w:ilvl w:val="0"/>
          <w:numId w:val="13"/>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全体雇员对公司任何已确认和未确认的发展方向、重大决策等信息进行保密 - 不私下讨论,传播。 </w:t>
      </w:r>
    </w:p>
    <w:p>
      <w:pPr>
        <w:numPr>
          <w:ilvl w:val="0"/>
          <w:numId w:val="0"/>
        </w:numPr>
        <w:jc w:val="left"/>
        <w:rPr>
          <w:rFonts w:hint="eastAsia"/>
          <w:b w:val="0"/>
          <w:bCs w:val="0"/>
          <w:sz w:val="22"/>
          <w:szCs w:val="22"/>
          <w:u w:val="none"/>
          <w:lang w:val="en-US" w:eastAsia="zh-CN"/>
        </w:rPr>
      </w:pPr>
      <w:r>
        <w:rPr>
          <w:rFonts w:hint="eastAsia"/>
          <w:b w:val="0"/>
          <w:bCs w:val="0"/>
          <w:sz w:val="22"/>
          <w:szCs w:val="22"/>
          <w:u w:val="none"/>
          <w:lang w:val="en-US" w:eastAsia="zh-CN"/>
        </w:rPr>
        <w:t>All employees keep confidential any confirmed and unconfirmed development directions and major decision of the company, and do not discuss or disseminate privately</w:t>
      </w:r>
    </w:p>
    <w:p>
      <w:pPr>
        <w:numPr>
          <w:ilvl w:val="0"/>
          <w:numId w:val="13"/>
        </w:numPr>
        <w:ind w:left="0" w:leftChars="0" w:firstLine="0" w:firstLineChars="0"/>
        <w:jc w:val="left"/>
        <w:rPr>
          <w:rFonts w:hint="eastAsia"/>
          <w:b w:val="0"/>
          <w:bCs w:val="0"/>
          <w:color w:val="000000" w:themeColor="text1"/>
          <w:sz w:val="22"/>
          <w:szCs w:val="22"/>
          <w:u w:val="none"/>
          <w:lang w:val="en-US" w:eastAsia="zh-CN"/>
          <w14:textFill>
            <w14:solidFill>
              <w14:schemeClr w14:val="tx1"/>
            </w14:solidFill>
          </w14:textFill>
        </w:rPr>
      </w:pPr>
      <w:r>
        <w:rPr>
          <w:rFonts w:hint="eastAsia"/>
          <w:b w:val="0"/>
          <w:bCs w:val="0"/>
          <w:sz w:val="22"/>
          <w:szCs w:val="22"/>
          <w:u w:val="none"/>
          <w:lang w:val="en-US" w:eastAsia="zh-CN"/>
        </w:rPr>
        <w:t>凡在公司就职而获取的文件、资料等业务信息,以及有关公司经营运作模式,客户名单、合作</w:t>
      </w:r>
      <w:r>
        <w:rPr>
          <w:rFonts w:hint="eastAsia"/>
          <w:b w:val="0"/>
          <w:bCs w:val="0"/>
          <w:color w:val="0000FF"/>
          <w:sz w:val="22"/>
          <w:szCs w:val="22"/>
          <w:u w:val="none"/>
          <w:lang w:val="en-US" w:eastAsia="zh-CN"/>
        </w:rPr>
        <w:t>日的</w:t>
      </w:r>
      <w:r>
        <w:rPr>
          <w:rFonts w:hint="eastAsia"/>
          <w:b w:val="0"/>
          <w:bCs w:val="0"/>
          <w:sz w:val="22"/>
          <w:szCs w:val="22"/>
          <w:u w:val="none"/>
          <w:lang w:val="en-US" w:eastAsia="zh-CN"/>
        </w:rPr>
        <w:t>、营业额、雇员薪酬等,无论是口头、书面、或者电脑文件形式</w:t>
      </w:r>
      <w:r>
        <w:rPr>
          <w:rFonts w:hint="eastAsia"/>
          <w:b w:val="0"/>
          <w:bCs w:val="0"/>
          <w:color w:val="0000FF"/>
          <w:sz w:val="22"/>
          <w:szCs w:val="22"/>
          <w:u w:val="none"/>
          <w:lang w:val="en-US" w:eastAsia="zh-CN"/>
        </w:rPr>
        <w:t xml:space="preserve"> </w:t>
      </w:r>
      <w:r>
        <w:rPr>
          <w:rFonts w:hint="eastAsia"/>
          <w:b w:val="0"/>
          <w:bCs w:val="0"/>
          <w:color w:val="000000" w:themeColor="text1"/>
          <w:sz w:val="22"/>
          <w:szCs w:val="22"/>
          <w:u w:val="none"/>
          <w:lang w:val="en-US" w:eastAsia="zh-CN"/>
          <w14:textFill>
            <w14:solidFill>
              <w14:schemeClr w14:val="tx1"/>
            </w14:solidFill>
          </w14:textFill>
        </w:rPr>
        <w:t>目。报表,公司现金流量及有关资料、文件、档案等进行保密都属于商业机密,对公司财务账。</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 All documents, materials and other business information obtained from employment in the company, as well as the relevant company's business operation model, customer list</w:t>
      </w:r>
      <w:ins w:id="307" w:author="James y" w:date="2022-03-18T15:18:22Z">
        <w:r>
          <w:rPr>
            <w:rFonts w:hint="default"/>
            <w:b w:val="0"/>
            <w:bCs w:val="0"/>
            <w:sz w:val="22"/>
            <w:szCs w:val="22"/>
            <w:u w:val="none"/>
            <w:lang w:val="en-US" w:eastAsia="zh-CN"/>
          </w:rPr>
          <w:t>,</w:t>
        </w:r>
      </w:ins>
      <w:ins w:id="308" w:author="James y" w:date="2022-03-18T15:18:53Z">
        <w:r>
          <w:rPr>
            <w:rFonts w:hint="default"/>
            <w:b w:val="0"/>
            <w:bCs w:val="0"/>
            <w:sz w:val="22"/>
            <w:szCs w:val="22"/>
            <w:u w:val="none"/>
            <w:lang w:val="en-US" w:eastAsia="zh-CN"/>
          </w:rPr>
          <w:t xml:space="preserve"> </w:t>
        </w:r>
      </w:ins>
      <w:ins w:id="309" w:author="James y" w:date="2022-03-18T15:18:54Z">
        <w:r>
          <w:rPr>
            <w:rFonts w:hint="default"/>
            <w:b w:val="0"/>
            <w:bCs w:val="0"/>
            <w:sz w:val="22"/>
            <w:szCs w:val="22"/>
            <w:u w:val="none"/>
            <w:lang w:val="en-US" w:eastAsia="zh-CN"/>
          </w:rPr>
          <w:t>d</w:t>
        </w:r>
      </w:ins>
      <w:ins w:id="310" w:author="James y" w:date="2022-03-18T15:18:56Z">
        <w:r>
          <w:rPr>
            <w:rFonts w:hint="default"/>
            <w:b w:val="0"/>
            <w:bCs w:val="0"/>
            <w:sz w:val="22"/>
            <w:szCs w:val="22"/>
            <w:u w:val="none"/>
            <w:lang w:val="en-US" w:eastAsia="zh-CN"/>
          </w:rPr>
          <w:t>ata</w:t>
        </w:r>
      </w:ins>
      <w:ins w:id="311" w:author="James y" w:date="2022-03-18T15:18:57Z">
        <w:r>
          <w:rPr>
            <w:rFonts w:hint="default"/>
            <w:b w:val="0"/>
            <w:bCs w:val="0"/>
            <w:sz w:val="22"/>
            <w:szCs w:val="22"/>
            <w:u w:val="none"/>
            <w:lang w:val="en-US" w:eastAsia="zh-CN"/>
          </w:rPr>
          <w:t xml:space="preserve"> </w:t>
        </w:r>
      </w:ins>
      <w:del w:id="312" w:author="James y" w:date="2022-03-18T15:18:49Z">
        <w:r>
          <w:rPr>
            <w:rFonts w:hint="eastAsia"/>
            <w:b w:val="0"/>
            <w:bCs w:val="0"/>
            <w:sz w:val="22"/>
            <w:szCs w:val="22"/>
            <w:u w:val="none"/>
            <w:lang w:val="en-US" w:eastAsia="zh-CN"/>
          </w:rPr>
          <w:delText>,</w:delText>
        </w:r>
      </w:del>
      <w:del w:id="313" w:author="James y" w:date="2022-03-18T15:18:48Z">
        <w:r>
          <w:rPr>
            <w:rFonts w:hint="eastAsia"/>
            <w:b w:val="0"/>
            <w:bCs w:val="0"/>
            <w:sz w:val="22"/>
            <w:szCs w:val="22"/>
            <w:u w:val="none"/>
            <w:lang w:val="en-US" w:eastAsia="zh-CN"/>
          </w:rPr>
          <w:delText xml:space="preserve"> </w:delText>
        </w:r>
      </w:del>
      <w:ins w:id="314" w:author="James y" w:date="2022-03-18T15:16:39Z">
        <w:r>
          <w:rPr>
            <w:rFonts w:hint="default"/>
            <w:b w:val="0"/>
            <w:bCs w:val="0"/>
            <w:sz w:val="22"/>
            <w:szCs w:val="22"/>
            <w:u w:val="none"/>
            <w:lang w:val="en-US" w:eastAsia="zh-CN"/>
          </w:rPr>
          <w:t>an</w:t>
        </w:r>
      </w:ins>
      <w:ins w:id="315" w:author="James y" w:date="2022-03-18T15:16:40Z">
        <w:r>
          <w:rPr>
            <w:rFonts w:hint="default"/>
            <w:b w:val="0"/>
            <w:bCs w:val="0"/>
            <w:sz w:val="22"/>
            <w:szCs w:val="22"/>
            <w:u w:val="none"/>
            <w:lang w:val="en-US" w:eastAsia="zh-CN"/>
          </w:rPr>
          <w:t xml:space="preserve">d </w:t>
        </w:r>
      </w:ins>
      <w:ins w:id="316" w:author="James y" w:date="2022-03-18T15:16:45Z">
        <w:r>
          <w:rPr>
            <w:rFonts w:hint="default"/>
            <w:b w:val="0"/>
            <w:bCs w:val="0"/>
            <w:sz w:val="22"/>
            <w:szCs w:val="22"/>
            <w:u w:val="none"/>
            <w:lang w:val="en-US" w:eastAsia="zh-CN"/>
          </w:rPr>
          <w:t>info</w:t>
        </w:r>
      </w:ins>
      <w:ins w:id="317" w:author="James y" w:date="2022-03-18T15:16:46Z">
        <w:r>
          <w:rPr>
            <w:rFonts w:hint="default"/>
            <w:b w:val="0"/>
            <w:bCs w:val="0"/>
            <w:sz w:val="22"/>
            <w:szCs w:val="22"/>
            <w:u w:val="none"/>
            <w:lang w:val="en-US" w:eastAsia="zh-CN"/>
          </w:rPr>
          <w:t>rmat</w:t>
        </w:r>
      </w:ins>
      <w:ins w:id="318" w:author="James y" w:date="2022-03-18T15:16:47Z">
        <w:r>
          <w:rPr>
            <w:rFonts w:hint="default"/>
            <w:b w:val="0"/>
            <w:bCs w:val="0"/>
            <w:sz w:val="22"/>
            <w:szCs w:val="22"/>
            <w:u w:val="none"/>
            <w:lang w:val="en-US" w:eastAsia="zh-CN"/>
          </w:rPr>
          <w:t>ion</w:t>
        </w:r>
      </w:ins>
      <w:ins w:id="319" w:author="James y" w:date="2022-03-18T15:16:50Z">
        <w:r>
          <w:rPr>
            <w:rFonts w:hint="default"/>
            <w:b w:val="0"/>
            <w:bCs w:val="0"/>
            <w:sz w:val="22"/>
            <w:szCs w:val="22"/>
            <w:u w:val="none"/>
            <w:lang w:val="en-US" w:eastAsia="zh-CN"/>
          </w:rPr>
          <w:t xml:space="preserve">, </w:t>
        </w:r>
      </w:ins>
      <w:ins w:id="320" w:author="James y" w:date="2022-03-18T15:16:51Z">
        <w:r>
          <w:rPr>
            <w:rFonts w:hint="default"/>
            <w:b w:val="0"/>
            <w:bCs w:val="0"/>
            <w:sz w:val="22"/>
            <w:szCs w:val="22"/>
            <w:u w:val="none"/>
            <w:lang w:val="en-US" w:eastAsia="zh-CN"/>
          </w:rPr>
          <w:t>clie</w:t>
        </w:r>
      </w:ins>
      <w:ins w:id="321" w:author="James y" w:date="2022-03-18T15:16:52Z">
        <w:r>
          <w:rPr>
            <w:rFonts w:hint="default"/>
            <w:b w:val="0"/>
            <w:bCs w:val="0"/>
            <w:sz w:val="22"/>
            <w:szCs w:val="22"/>
            <w:u w:val="none"/>
            <w:lang w:val="en-US" w:eastAsia="zh-CN"/>
          </w:rPr>
          <w:t>nt</w:t>
        </w:r>
      </w:ins>
      <w:ins w:id="322" w:author="James y" w:date="2022-03-18T15:16:54Z">
        <w:r>
          <w:rPr>
            <w:rFonts w:hint="default"/>
            <w:b w:val="0"/>
            <w:bCs w:val="0"/>
            <w:sz w:val="22"/>
            <w:szCs w:val="22"/>
            <w:u w:val="none"/>
            <w:lang w:val="en-US" w:eastAsia="zh-CN"/>
          </w:rPr>
          <w:t xml:space="preserve"> se</w:t>
        </w:r>
      </w:ins>
      <w:ins w:id="323" w:author="James y" w:date="2022-03-18T15:16:55Z">
        <w:r>
          <w:rPr>
            <w:rFonts w:hint="default"/>
            <w:b w:val="0"/>
            <w:bCs w:val="0"/>
            <w:sz w:val="22"/>
            <w:szCs w:val="22"/>
            <w:u w:val="none"/>
            <w:lang w:val="en-US" w:eastAsia="zh-CN"/>
          </w:rPr>
          <w:t>nsit</w:t>
        </w:r>
      </w:ins>
      <w:ins w:id="324" w:author="James y" w:date="2022-03-18T15:16:56Z">
        <w:r>
          <w:rPr>
            <w:rFonts w:hint="default"/>
            <w:b w:val="0"/>
            <w:bCs w:val="0"/>
            <w:sz w:val="22"/>
            <w:szCs w:val="22"/>
            <w:u w:val="none"/>
            <w:lang w:val="en-US" w:eastAsia="zh-CN"/>
          </w:rPr>
          <w:t>ive</w:t>
        </w:r>
      </w:ins>
      <w:ins w:id="325" w:author="James y" w:date="2022-03-18T15:16:58Z">
        <w:r>
          <w:rPr>
            <w:rFonts w:hint="default"/>
            <w:b w:val="0"/>
            <w:bCs w:val="0"/>
            <w:sz w:val="22"/>
            <w:szCs w:val="22"/>
            <w:u w:val="none"/>
            <w:lang w:val="en-US" w:eastAsia="zh-CN"/>
          </w:rPr>
          <w:t xml:space="preserve"> per</w:t>
        </w:r>
      </w:ins>
      <w:ins w:id="326" w:author="James y" w:date="2022-03-18T15:16:59Z">
        <w:r>
          <w:rPr>
            <w:rFonts w:hint="default"/>
            <w:b w:val="0"/>
            <w:bCs w:val="0"/>
            <w:sz w:val="22"/>
            <w:szCs w:val="22"/>
            <w:u w:val="none"/>
            <w:lang w:val="en-US" w:eastAsia="zh-CN"/>
          </w:rPr>
          <w:t>s</w:t>
        </w:r>
      </w:ins>
      <w:ins w:id="327" w:author="James y" w:date="2022-03-18T15:17:01Z">
        <w:r>
          <w:rPr>
            <w:rFonts w:hint="default"/>
            <w:b w:val="0"/>
            <w:bCs w:val="0"/>
            <w:sz w:val="22"/>
            <w:szCs w:val="22"/>
            <w:u w:val="none"/>
            <w:lang w:val="en-US" w:eastAsia="zh-CN"/>
          </w:rPr>
          <w:t>onal</w:t>
        </w:r>
      </w:ins>
      <w:ins w:id="328" w:author="James y" w:date="2022-03-18T15:17:02Z">
        <w:r>
          <w:rPr>
            <w:rFonts w:hint="default"/>
            <w:b w:val="0"/>
            <w:bCs w:val="0"/>
            <w:sz w:val="22"/>
            <w:szCs w:val="22"/>
            <w:u w:val="none"/>
            <w:lang w:val="en-US" w:eastAsia="zh-CN"/>
          </w:rPr>
          <w:t xml:space="preserve"> info</w:t>
        </w:r>
      </w:ins>
      <w:ins w:id="329" w:author="James y" w:date="2022-03-18T15:17:03Z">
        <w:r>
          <w:rPr>
            <w:rFonts w:hint="default"/>
            <w:b w:val="0"/>
            <w:bCs w:val="0"/>
            <w:sz w:val="22"/>
            <w:szCs w:val="22"/>
            <w:u w:val="none"/>
            <w:lang w:val="en-US" w:eastAsia="zh-CN"/>
          </w:rPr>
          <w:t>rma</w:t>
        </w:r>
      </w:ins>
      <w:ins w:id="330" w:author="James y" w:date="2022-03-18T15:17:04Z">
        <w:r>
          <w:rPr>
            <w:rFonts w:hint="default"/>
            <w:b w:val="0"/>
            <w:bCs w:val="0"/>
            <w:sz w:val="22"/>
            <w:szCs w:val="22"/>
            <w:u w:val="none"/>
            <w:lang w:val="en-US" w:eastAsia="zh-CN"/>
          </w:rPr>
          <w:t>tio</w:t>
        </w:r>
      </w:ins>
      <w:ins w:id="331" w:author="James y" w:date="2022-03-18T15:17:05Z">
        <w:r>
          <w:rPr>
            <w:rFonts w:hint="default"/>
            <w:b w:val="0"/>
            <w:bCs w:val="0"/>
            <w:sz w:val="22"/>
            <w:szCs w:val="22"/>
            <w:u w:val="none"/>
            <w:lang w:val="en-US" w:eastAsia="zh-CN"/>
          </w:rPr>
          <w:t>n</w:t>
        </w:r>
      </w:ins>
      <w:ins w:id="332" w:author="James y" w:date="2022-03-18T15:17:07Z">
        <w:r>
          <w:rPr>
            <w:rFonts w:hint="default"/>
            <w:b w:val="0"/>
            <w:bCs w:val="0"/>
            <w:sz w:val="22"/>
            <w:szCs w:val="22"/>
            <w:u w:val="none"/>
            <w:lang w:val="en-US" w:eastAsia="zh-CN"/>
          </w:rPr>
          <w:t xml:space="preserve">, </w:t>
        </w:r>
      </w:ins>
      <w:r>
        <w:rPr>
          <w:rFonts w:hint="eastAsia"/>
          <w:b w:val="0"/>
          <w:bCs w:val="0"/>
          <w:sz w:val="22"/>
          <w:szCs w:val="22"/>
          <w:u w:val="none"/>
          <w:lang w:val="en-US" w:eastAsia="zh-CN"/>
        </w:rPr>
        <w:t>cooperation purpose, turnover, employee remuneration, etc, whether in oral, written, or computer file form, are all considered business confidentiality As are the information, folders, data regarding company's financial accounts, statements, company cash flow</w:t>
      </w: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 xml:space="preserve">and etc, should be kept </w:t>
      </w:r>
      <w:del w:id="333" w:author="James y" w:date="2022-03-18T15:19:04Z">
        <w:r>
          <w:rPr>
            <w:rFonts w:hint="eastAsia"/>
            <w:b w:val="0"/>
            <w:bCs w:val="0"/>
            <w:sz w:val="22"/>
            <w:szCs w:val="22"/>
            <w:u w:val="none"/>
            <w:lang w:val="en-US" w:eastAsia="zh-CN"/>
          </w:rPr>
          <w:delText>i</w:delText>
        </w:r>
      </w:del>
      <w:del w:id="334" w:author="James y" w:date="2022-03-18T15:19:03Z">
        <w:r>
          <w:rPr>
            <w:rFonts w:hint="eastAsia"/>
            <w:b w:val="0"/>
            <w:bCs w:val="0"/>
            <w:sz w:val="22"/>
            <w:szCs w:val="22"/>
            <w:u w:val="none"/>
            <w:lang w:val="en-US" w:eastAsia="zh-CN"/>
          </w:rPr>
          <w:delText xml:space="preserve">t </w:delText>
        </w:r>
      </w:del>
      <w:r>
        <w:rPr>
          <w:rFonts w:hint="eastAsia"/>
          <w:b w:val="0"/>
          <w:bCs w:val="0"/>
          <w:sz w:val="22"/>
          <w:szCs w:val="22"/>
          <w:u w:val="none"/>
          <w:lang w:val="en-US" w:eastAsia="zh-CN"/>
        </w:rPr>
        <w:t>confidential</w:t>
      </w:r>
      <w:ins w:id="335" w:author="James y" w:date="2022-03-18T15:19:09Z">
        <w:r>
          <w:rPr>
            <w:rFonts w:hint="default"/>
            <w:b w:val="0"/>
            <w:bCs w:val="0"/>
            <w:sz w:val="22"/>
            <w:szCs w:val="22"/>
            <w:u w:val="none"/>
            <w:lang w:val="en-US" w:eastAsia="zh-CN"/>
          </w:rPr>
          <w:t>.</w:t>
        </w:r>
      </w:ins>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3. 公司成员、领导姓名及联系方式、住址等个人信息,对公司主管强训的需要保密事项进行保密。</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Any personal information of employees and superior in the company, and other relevant information that should be kept confidential under the instruction of the management 4. 本4.本公司的办公场所名称以及IP地址需保密</w:t>
      </w: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The company</w:t>
      </w:r>
      <w:r>
        <w:rPr>
          <w:rFonts w:hint="default"/>
          <w:b w:val="0"/>
          <w:bCs w:val="0"/>
          <w:sz w:val="22"/>
          <w:szCs w:val="22"/>
          <w:u w:val="none"/>
          <w:lang w:val="en-US" w:eastAsia="zh-CN"/>
        </w:rPr>
        <w:t>’</w:t>
      </w:r>
      <w:r>
        <w:rPr>
          <w:rFonts w:hint="eastAsia"/>
          <w:b w:val="0"/>
          <w:bCs w:val="0"/>
          <w:sz w:val="22"/>
          <w:szCs w:val="22"/>
          <w:u w:val="none"/>
          <w:lang w:val="en-US" w:eastAsia="zh-CN"/>
        </w:rPr>
        <w:t>s office name and IP address must be kept confidential</w:t>
      </w: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5.雇员不得窃听或泄露公司任何机密，遇同事在泄露时应及时制止,并</w:t>
      </w:r>
      <w:ins w:id="336" w:author="easy" w:date="2022-03-18T18:41:57Z">
        <w:r>
          <w:rPr>
            <w:rFonts w:hint="eastAsia"/>
            <w:b w:val="0"/>
            <w:bCs w:val="0"/>
            <w:sz w:val="22"/>
            <w:szCs w:val="22"/>
            <w:u w:val="none"/>
            <w:lang w:val="en-US" w:eastAsia="zh-CN"/>
          </w:rPr>
          <w:t>于</w:t>
        </w:r>
      </w:ins>
      <w:ins w:id="337" w:author="easy" w:date="2022-03-18T18:42:27Z">
        <w:r>
          <w:rPr>
            <w:rFonts w:hint="eastAsia"/>
            <w:b w:val="0"/>
            <w:bCs w:val="0"/>
            <w:sz w:val="22"/>
            <w:szCs w:val="22"/>
            <w:u w:val="none"/>
            <w:lang w:val="en-US" w:eastAsia="zh-CN"/>
          </w:rPr>
          <w:t>48</w:t>
        </w:r>
      </w:ins>
      <w:ins w:id="338" w:author="easy" w:date="2022-03-18T18:42:29Z">
        <w:r>
          <w:rPr>
            <w:rFonts w:hint="eastAsia"/>
            <w:b w:val="0"/>
            <w:bCs w:val="0"/>
            <w:sz w:val="22"/>
            <w:szCs w:val="22"/>
            <w:u w:val="none"/>
            <w:lang w:val="en-US" w:eastAsia="zh-CN"/>
          </w:rPr>
          <w:t>小时</w:t>
        </w:r>
      </w:ins>
      <w:ins w:id="339" w:author="easy" w:date="2022-03-18T18:42:32Z">
        <w:r>
          <w:rPr>
            <w:rFonts w:hint="eastAsia"/>
            <w:b w:val="0"/>
            <w:bCs w:val="0"/>
            <w:sz w:val="22"/>
            <w:szCs w:val="22"/>
            <w:u w:val="none"/>
            <w:lang w:val="en-US" w:eastAsia="zh-CN"/>
          </w:rPr>
          <w:t>以内</w:t>
        </w:r>
      </w:ins>
      <w:r>
        <w:rPr>
          <w:rFonts w:hint="eastAsia"/>
          <w:b w:val="0"/>
          <w:bCs w:val="0"/>
          <w:sz w:val="22"/>
          <w:szCs w:val="22"/>
          <w:u w:val="none"/>
          <w:lang w:val="en-US" w:eastAsia="zh-CN"/>
        </w:rPr>
        <w:t xml:space="preserve">上报给公司主管。 Employees are not to tap and/or release any corporate confidentiality, employees have to report immediately whenever the things previously mentioned happens </w:t>
      </w:r>
      <w:ins w:id="340" w:author="James y" w:date="2022-03-18T15:22:31Z">
        <w:r>
          <w:rPr>
            <w:rFonts w:hint="default"/>
            <w:b w:val="0"/>
            <w:bCs w:val="0"/>
            <w:sz w:val="22"/>
            <w:szCs w:val="22"/>
            <w:u w:val="none"/>
            <w:lang w:val="en-US" w:eastAsia="zh-CN"/>
          </w:rPr>
          <w:t>with</w:t>
        </w:r>
      </w:ins>
      <w:ins w:id="341" w:author="James y" w:date="2022-03-18T15:22:32Z">
        <w:r>
          <w:rPr>
            <w:rFonts w:hint="default"/>
            <w:b w:val="0"/>
            <w:bCs w:val="0"/>
            <w:sz w:val="22"/>
            <w:szCs w:val="22"/>
            <w:u w:val="none"/>
            <w:lang w:val="en-US" w:eastAsia="zh-CN"/>
          </w:rPr>
          <w:t>i</w:t>
        </w:r>
      </w:ins>
      <w:ins w:id="342" w:author="James y" w:date="2022-03-18T15:22:37Z">
        <w:r>
          <w:rPr>
            <w:rFonts w:hint="default"/>
            <w:b w:val="0"/>
            <w:bCs w:val="0"/>
            <w:sz w:val="22"/>
            <w:szCs w:val="22"/>
            <w:u w:val="none"/>
            <w:lang w:val="en-US" w:eastAsia="zh-CN"/>
          </w:rPr>
          <w:t>n</w:t>
        </w:r>
      </w:ins>
      <w:ins w:id="343" w:author="James y" w:date="2022-03-18T15:22:40Z">
        <w:r>
          <w:rPr>
            <w:rFonts w:hint="default"/>
            <w:b w:val="0"/>
            <w:bCs w:val="0"/>
            <w:sz w:val="22"/>
            <w:szCs w:val="22"/>
            <w:u w:val="none"/>
            <w:lang w:val="en-US" w:eastAsia="zh-CN"/>
          </w:rPr>
          <w:t xml:space="preserve"> 4</w:t>
        </w:r>
      </w:ins>
      <w:ins w:id="344" w:author="James y" w:date="2022-03-18T15:22:41Z">
        <w:r>
          <w:rPr>
            <w:rFonts w:hint="default"/>
            <w:b w:val="0"/>
            <w:bCs w:val="0"/>
            <w:sz w:val="22"/>
            <w:szCs w:val="22"/>
            <w:u w:val="none"/>
            <w:lang w:val="en-US" w:eastAsia="zh-CN"/>
          </w:rPr>
          <w:t>8</w:t>
        </w:r>
      </w:ins>
      <w:ins w:id="345" w:author="James y" w:date="2022-03-18T15:22:42Z">
        <w:r>
          <w:rPr>
            <w:rFonts w:hint="default"/>
            <w:b w:val="0"/>
            <w:bCs w:val="0"/>
            <w:sz w:val="22"/>
            <w:szCs w:val="22"/>
            <w:u w:val="none"/>
            <w:lang w:val="en-US" w:eastAsia="zh-CN"/>
          </w:rPr>
          <w:t xml:space="preserve"> h</w:t>
        </w:r>
      </w:ins>
      <w:ins w:id="346" w:author="James y" w:date="2022-03-18T15:22:43Z">
        <w:r>
          <w:rPr>
            <w:rFonts w:hint="default"/>
            <w:b w:val="0"/>
            <w:bCs w:val="0"/>
            <w:sz w:val="22"/>
            <w:szCs w:val="22"/>
            <w:u w:val="none"/>
            <w:lang w:val="en-US" w:eastAsia="zh-CN"/>
          </w:rPr>
          <w:t>our</w:t>
        </w:r>
      </w:ins>
      <w:ins w:id="347" w:author="James y" w:date="2022-03-18T15:22:44Z">
        <w:r>
          <w:rPr>
            <w:rFonts w:hint="default"/>
            <w:b w:val="0"/>
            <w:bCs w:val="0"/>
            <w:sz w:val="22"/>
            <w:szCs w:val="22"/>
            <w:u w:val="none"/>
            <w:lang w:val="en-US" w:eastAsia="zh-CN"/>
          </w:rPr>
          <w:t>s</w:t>
        </w:r>
      </w:ins>
      <w:ins w:id="348" w:author="James y" w:date="2022-03-18T15:22:45Z">
        <w:r>
          <w:rPr>
            <w:rFonts w:hint="default"/>
            <w:b w:val="0"/>
            <w:bCs w:val="0"/>
            <w:sz w:val="22"/>
            <w:szCs w:val="22"/>
            <w:u w:val="none"/>
            <w:lang w:val="en-US" w:eastAsia="zh-CN"/>
          </w:rPr>
          <w:t xml:space="preserve"> fr</w:t>
        </w:r>
      </w:ins>
      <w:ins w:id="349" w:author="James y" w:date="2022-03-18T15:22:46Z">
        <w:r>
          <w:rPr>
            <w:rFonts w:hint="default"/>
            <w:b w:val="0"/>
            <w:bCs w:val="0"/>
            <w:sz w:val="22"/>
            <w:szCs w:val="22"/>
            <w:u w:val="none"/>
            <w:lang w:val="en-US" w:eastAsia="zh-CN"/>
          </w:rPr>
          <w:t>om</w:t>
        </w:r>
      </w:ins>
      <w:ins w:id="350" w:author="James y" w:date="2022-03-18T15:23:48Z">
        <w:r>
          <w:rPr>
            <w:rFonts w:hint="default"/>
            <w:b w:val="0"/>
            <w:bCs w:val="0"/>
            <w:sz w:val="22"/>
            <w:szCs w:val="22"/>
            <w:u w:val="none"/>
            <w:lang w:val="en-US" w:eastAsia="zh-CN"/>
          </w:rPr>
          <w:t xml:space="preserve"> </w:t>
        </w:r>
      </w:ins>
      <w:ins w:id="351" w:author="James y" w:date="2022-03-18T15:23:49Z">
        <w:r>
          <w:rPr>
            <w:rFonts w:hint="default"/>
            <w:b w:val="0"/>
            <w:bCs w:val="0"/>
            <w:sz w:val="22"/>
            <w:szCs w:val="22"/>
            <w:u w:val="none"/>
            <w:lang w:val="en-US" w:eastAsia="zh-CN"/>
          </w:rPr>
          <w:t>k</w:t>
        </w:r>
      </w:ins>
      <w:ins w:id="352" w:author="James y" w:date="2022-03-18T15:23:55Z">
        <w:r>
          <w:rPr>
            <w:rFonts w:hint="default"/>
            <w:b w:val="0"/>
            <w:bCs w:val="0"/>
            <w:sz w:val="22"/>
            <w:szCs w:val="22"/>
            <w:u w:val="none"/>
            <w:lang w:val="en-US" w:eastAsia="zh-CN"/>
          </w:rPr>
          <w:t>now</w:t>
        </w:r>
      </w:ins>
      <w:ins w:id="353" w:author="James y" w:date="2022-03-18T15:23:57Z">
        <w:r>
          <w:rPr>
            <w:rFonts w:hint="default"/>
            <w:b w:val="0"/>
            <w:bCs w:val="0"/>
            <w:sz w:val="22"/>
            <w:szCs w:val="22"/>
            <w:u w:val="none"/>
            <w:lang w:val="en-US" w:eastAsia="zh-CN"/>
          </w:rPr>
          <w:t>ledg</w:t>
        </w:r>
      </w:ins>
      <w:ins w:id="354" w:author="James y" w:date="2022-03-18T15:23:58Z">
        <w:r>
          <w:rPr>
            <w:rFonts w:hint="default"/>
            <w:b w:val="0"/>
            <w:bCs w:val="0"/>
            <w:sz w:val="22"/>
            <w:szCs w:val="22"/>
            <w:u w:val="none"/>
            <w:lang w:val="en-US" w:eastAsia="zh-CN"/>
          </w:rPr>
          <w:t>e t</w:t>
        </w:r>
      </w:ins>
      <w:ins w:id="355" w:author="James y" w:date="2022-03-18T15:23:59Z">
        <w:r>
          <w:rPr>
            <w:rFonts w:hint="default"/>
            <w:b w:val="0"/>
            <w:bCs w:val="0"/>
            <w:sz w:val="22"/>
            <w:szCs w:val="22"/>
            <w:u w:val="none"/>
            <w:lang w:val="en-US" w:eastAsia="zh-CN"/>
          </w:rPr>
          <w:t xml:space="preserve">here </w:t>
        </w:r>
      </w:ins>
      <w:ins w:id="356" w:author="James y" w:date="2022-03-18T15:24:00Z">
        <w:r>
          <w:rPr>
            <w:rFonts w:hint="default"/>
            <w:b w:val="0"/>
            <w:bCs w:val="0"/>
            <w:sz w:val="22"/>
            <w:szCs w:val="22"/>
            <w:u w:val="none"/>
            <w:lang w:val="en-US" w:eastAsia="zh-CN"/>
          </w:rPr>
          <w:t>of</w:t>
        </w:r>
      </w:ins>
      <w:ins w:id="357" w:author="James y" w:date="2022-03-18T15:24:01Z">
        <w:r>
          <w:rPr>
            <w:rFonts w:hint="default"/>
            <w:b w:val="0"/>
            <w:bCs w:val="0"/>
            <w:sz w:val="22"/>
            <w:szCs w:val="22"/>
            <w:u w:val="none"/>
            <w:lang w:val="en-US" w:eastAsia="zh-CN"/>
          </w:rPr>
          <w:t>.</w:t>
        </w:r>
      </w:ins>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6. 未经公司主管批准,雇员不得对外向任何人传阅、复印、外信公司的任何文件、资料、档案等。</w:t>
      </w: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 xml:space="preserve">Without management's permission, Employees are not allowed to circulate any files, information and data to </w:t>
      </w:r>
      <w:ins w:id="358" w:author="James y" w:date="2022-03-18T15:24:29Z">
        <w:r>
          <w:rPr>
            <w:rFonts w:hint="default"/>
            <w:b w:val="0"/>
            <w:bCs w:val="0"/>
            <w:sz w:val="22"/>
            <w:szCs w:val="22"/>
            <w:u w:val="none"/>
            <w:lang w:val="en-US" w:eastAsia="zh-CN"/>
          </w:rPr>
          <w:t>an</w:t>
        </w:r>
      </w:ins>
      <w:ins w:id="359" w:author="James y" w:date="2022-03-18T15:24:30Z">
        <w:r>
          <w:rPr>
            <w:rFonts w:hint="default"/>
            <w:b w:val="0"/>
            <w:bCs w:val="0"/>
            <w:sz w:val="22"/>
            <w:szCs w:val="22"/>
            <w:u w:val="none"/>
            <w:lang w:val="en-US" w:eastAsia="zh-CN"/>
          </w:rPr>
          <w:t>y p</w:t>
        </w:r>
      </w:ins>
      <w:ins w:id="360" w:author="James y" w:date="2022-03-18T15:24:31Z">
        <w:r>
          <w:rPr>
            <w:rFonts w:hint="default"/>
            <w:b w:val="0"/>
            <w:bCs w:val="0"/>
            <w:sz w:val="22"/>
            <w:szCs w:val="22"/>
            <w:u w:val="none"/>
            <w:lang w:val="en-US" w:eastAsia="zh-CN"/>
          </w:rPr>
          <w:t>erso</w:t>
        </w:r>
      </w:ins>
      <w:ins w:id="361" w:author="James y" w:date="2022-03-18T15:24:34Z">
        <w:r>
          <w:rPr>
            <w:rFonts w:hint="default"/>
            <w:b w:val="0"/>
            <w:bCs w:val="0"/>
            <w:sz w:val="22"/>
            <w:szCs w:val="22"/>
            <w:u w:val="none"/>
            <w:lang w:val="en-US" w:eastAsia="zh-CN"/>
          </w:rPr>
          <w:t>n</w:t>
        </w:r>
      </w:ins>
      <w:ins w:id="362" w:author="James y" w:date="2022-03-18T15:24:35Z">
        <w:r>
          <w:rPr>
            <w:rFonts w:hint="default"/>
            <w:b w:val="0"/>
            <w:bCs w:val="0"/>
            <w:sz w:val="22"/>
            <w:szCs w:val="22"/>
            <w:u w:val="none"/>
            <w:lang w:val="en-US" w:eastAsia="zh-CN"/>
          </w:rPr>
          <w:t xml:space="preserve">, </w:t>
        </w:r>
      </w:ins>
      <w:ins w:id="363" w:author="James y" w:date="2022-03-18T15:24:52Z">
        <w:r>
          <w:rPr>
            <w:rFonts w:hint="default"/>
            <w:b w:val="0"/>
            <w:bCs w:val="0"/>
            <w:sz w:val="22"/>
            <w:szCs w:val="22"/>
            <w:u w:val="none"/>
            <w:lang w:val="en-US" w:eastAsia="zh-CN"/>
          </w:rPr>
          <w:t>en</w:t>
        </w:r>
      </w:ins>
      <w:ins w:id="364" w:author="James y" w:date="2022-03-18T15:24:53Z">
        <w:r>
          <w:rPr>
            <w:rFonts w:hint="default"/>
            <w:b w:val="0"/>
            <w:bCs w:val="0"/>
            <w:sz w:val="22"/>
            <w:szCs w:val="22"/>
            <w:u w:val="none"/>
            <w:lang w:val="en-US" w:eastAsia="zh-CN"/>
          </w:rPr>
          <w:t>tity</w:t>
        </w:r>
      </w:ins>
      <w:ins w:id="365" w:author="James y" w:date="2022-03-18T15:24:55Z">
        <w:r>
          <w:rPr>
            <w:rFonts w:hint="default"/>
            <w:b w:val="0"/>
            <w:bCs w:val="0"/>
            <w:sz w:val="22"/>
            <w:szCs w:val="22"/>
            <w:u w:val="none"/>
            <w:lang w:val="en-US" w:eastAsia="zh-CN"/>
          </w:rPr>
          <w:t>,</w:t>
        </w:r>
      </w:ins>
      <w:ins w:id="366" w:author="James y" w:date="2022-03-18T15:24:59Z">
        <w:r>
          <w:rPr>
            <w:rFonts w:hint="default"/>
            <w:b w:val="0"/>
            <w:bCs w:val="0"/>
            <w:sz w:val="22"/>
            <w:szCs w:val="22"/>
            <w:u w:val="none"/>
            <w:lang w:val="en-US" w:eastAsia="zh-CN"/>
          </w:rPr>
          <w:t xml:space="preserve"> </w:t>
        </w:r>
      </w:ins>
      <w:ins w:id="367" w:author="James y" w:date="2022-03-18T15:25:08Z">
        <w:r>
          <w:rPr>
            <w:rFonts w:hint="default"/>
            <w:b w:val="0"/>
            <w:bCs w:val="0"/>
            <w:sz w:val="22"/>
            <w:szCs w:val="22"/>
            <w:u w:val="none"/>
            <w:lang w:val="en-US" w:eastAsia="zh-CN"/>
          </w:rPr>
          <w:t>o</w:t>
        </w:r>
      </w:ins>
      <w:ins w:id="368" w:author="James y" w:date="2022-03-18T15:24:59Z">
        <w:r>
          <w:rPr>
            <w:rFonts w:hint="default"/>
            <w:b w:val="0"/>
            <w:bCs w:val="0"/>
            <w:sz w:val="22"/>
            <w:szCs w:val="22"/>
            <w:u w:val="none"/>
            <w:lang w:val="en-US" w:eastAsia="zh-CN"/>
          </w:rPr>
          <w:t>r</w:t>
        </w:r>
      </w:ins>
      <w:ins w:id="369" w:author="James y" w:date="2022-03-18T15:25:00Z">
        <w:r>
          <w:rPr>
            <w:rFonts w:hint="default"/>
            <w:b w:val="0"/>
            <w:bCs w:val="0"/>
            <w:sz w:val="22"/>
            <w:szCs w:val="22"/>
            <w:u w:val="none"/>
            <w:lang w:val="en-US" w:eastAsia="zh-CN"/>
          </w:rPr>
          <w:t xml:space="preserve"> or</w:t>
        </w:r>
      </w:ins>
      <w:ins w:id="370" w:author="James y" w:date="2022-03-18T15:25:01Z">
        <w:r>
          <w:rPr>
            <w:rFonts w:hint="default"/>
            <w:b w:val="0"/>
            <w:bCs w:val="0"/>
            <w:sz w:val="22"/>
            <w:szCs w:val="22"/>
            <w:u w:val="none"/>
            <w:lang w:val="en-US" w:eastAsia="zh-CN"/>
          </w:rPr>
          <w:t>ga</w:t>
        </w:r>
      </w:ins>
      <w:ins w:id="371" w:author="James y" w:date="2022-03-18T15:25:02Z">
        <w:r>
          <w:rPr>
            <w:rFonts w:hint="default"/>
            <w:b w:val="0"/>
            <w:bCs w:val="0"/>
            <w:sz w:val="22"/>
            <w:szCs w:val="22"/>
            <w:u w:val="none"/>
            <w:lang w:val="en-US" w:eastAsia="zh-CN"/>
          </w:rPr>
          <w:t>ni</w:t>
        </w:r>
      </w:ins>
      <w:ins w:id="372" w:author="James y" w:date="2022-03-18T15:25:03Z">
        <w:r>
          <w:rPr>
            <w:rFonts w:hint="default"/>
            <w:b w:val="0"/>
            <w:bCs w:val="0"/>
            <w:sz w:val="22"/>
            <w:szCs w:val="22"/>
            <w:u w:val="none"/>
            <w:lang w:val="en-US" w:eastAsia="zh-CN"/>
          </w:rPr>
          <w:t>zati</w:t>
        </w:r>
      </w:ins>
      <w:ins w:id="373" w:author="James y" w:date="2022-03-18T15:25:04Z">
        <w:r>
          <w:rPr>
            <w:rFonts w:hint="default"/>
            <w:b w:val="0"/>
            <w:bCs w:val="0"/>
            <w:sz w:val="22"/>
            <w:szCs w:val="22"/>
            <w:u w:val="none"/>
            <w:lang w:val="en-US" w:eastAsia="zh-CN"/>
          </w:rPr>
          <w:t>on</w:t>
        </w:r>
      </w:ins>
      <w:ins w:id="374" w:author="James y" w:date="2022-03-18T15:25:10Z">
        <w:r>
          <w:rPr>
            <w:rFonts w:hint="default"/>
            <w:b w:val="0"/>
            <w:bCs w:val="0"/>
            <w:sz w:val="22"/>
            <w:szCs w:val="22"/>
            <w:u w:val="none"/>
            <w:lang w:val="en-US" w:eastAsia="zh-CN"/>
          </w:rPr>
          <w:t>.</w:t>
        </w:r>
      </w:ins>
      <w:del w:id="375" w:author="James y" w:date="2022-03-18T15:24:28Z">
        <w:r>
          <w:rPr>
            <w:rFonts w:hint="eastAsia"/>
            <w:b w:val="0"/>
            <w:bCs w:val="0"/>
            <w:sz w:val="22"/>
            <w:szCs w:val="22"/>
            <w:u w:val="none"/>
            <w:lang w:val="en-US" w:eastAsia="zh-CN"/>
          </w:rPr>
          <w:delText>the</w:delText>
        </w:r>
      </w:del>
      <w:del w:id="376" w:author="James y" w:date="2022-03-18T15:24:27Z">
        <w:r>
          <w:rPr>
            <w:rFonts w:hint="eastAsia"/>
            <w:b w:val="0"/>
            <w:bCs w:val="0"/>
            <w:sz w:val="22"/>
            <w:szCs w:val="22"/>
            <w:u w:val="none"/>
            <w:lang w:val="en-US" w:eastAsia="zh-CN"/>
          </w:rPr>
          <w:delText xml:space="preserve"> </w:delText>
        </w:r>
      </w:del>
      <w:del w:id="377" w:author="James y" w:date="2022-03-18T15:24:22Z">
        <w:r>
          <w:rPr>
            <w:rFonts w:hint="eastAsia"/>
            <w:b w:val="0"/>
            <w:bCs w:val="0"/>
            <w:sz w:val="22"/>
            <w:szCs w:val="22"/>
            <w:u w:val="none"/>
            <w:lang w:val="en-US" w:eastAsia="zh-CN"/>
          </w:rPr>
          <w:delText>public to the public</w:delText>
        </w:r>
      </w:del>
    </w:p>
    <w:p>
      <w:pPr>
        <w:numPr>
          <w:ilvl w:val="0"/>
          <w:numId w:val="12"/>
        </w:numPr>
        <w:ind w:left="0" w:leftChars="0" w:firstLine="0" w:firstLine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未经公司主管的批准,雇员不得擅自带外人进入办公区域参观,更不得将工作时所需要的电脑, 移动设备,工作文件等随意带离办公区域以外,如工作需要携带文件外出的,需经公司主管书面批并应严加保密,谨防重要文件泄露。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Employees are not allowed to bring outsiders into the office area without the approval of the company's supervisor, and they are not allowed to take computers, mobile devices, work documents and </w:t>
      </w:r>
      <w:ins w:id="378" w:author="James y" w:date="2022-03-18T15:25:45Z">
        <w:r>
          <w:rPr>
            <w:rFonts w:hint="default"/>
            <w:b w:val="0"/>
            <w:bCs w:val="0"/>
            <w:sz w:val="22"/>
            <w:szCs w:val="22"/>
            <w:u w:val="none"/>
            <w:lang w:val="en-US" w:eastAsia="zh-CN"/>
          </w:rPr>
          <w:t>ex</w:t>
        </w:r>
      </w:ins>
      <w:ins w:id="379" w:author="James y" w:date="2022-03-18T15:25:46Z">
        <w:r>
          <w:rPr>
            <w:rFonts w:hint="default"/>
            <w:b w:val="0"/>
            <w:bCs w:val="0"/>
            <w:sz w:val="22"/>
            <w:szCs w:val="22"/>
            <w:u w:val="none"/>
            <w:lang w:val="en-US" w:eastAsia="zh-CN"/>
          </w:rPr>
          <w:t>cep</w:t>
        </w:r>
      </w:ins>
      <w:ins w:id="380" w:author="James y" w:date="2022-03-18T15:25:47Z">
        <w:r>
          <w:rPr>
            <w:rFonts w:hint="default"/>
            <w:b w:val="0"/>
            <w:bCs w:val="0"/>
            <w:sz w:val="22"/>
            <w:szCs w:val="22"/>
            <w:u w:val="none"/>
            <w:lang w:val="en-US" w:eastAsia="zh-CN"/>
          </w:rPr>
          <w:t>t</w:t>
        </w:r>
      </w:ins>
      <w:ins w:id="381" w:author="James y" w:date="2022-03-18T15:25:50Z">
        <w:r>
          <w:rPr>
            <w:rFonts w:hint="default"/>
            <w:b w:val="0"/>
            <w:bCs w:val="0"/>
            <w:sz w:val="22"/>
            <w:szCs w:val="22"/>
            <w:u w:val="none"/>
            <w:lang w:val="en-US" w:eastAsia="zh-CN"/>
          </w:rPr>
          <w:t xml:space="preserve"> wh</w:t>
        </w:r>
      </w:ins>
      <w:ins w:id="382" w:author="James y" w:date="2022-03-18T15:25:51Z">
        <w:r>
          <w:rPr>
            <w:rFonts w:hint="default"/>
            <w:b w:val="0"/>
            <w:bCs w:val="0"/>
            <w:sz w:val="22"/>
            <w:szCs w:val="22"/>
            <w:u w:val="none"/>
            <w:lang w:val="en-US" w:eastAsia="zh-CN"/>
          </w:rPr>
          <w:t>en</w:t>
        </w:r>
      </w:ins>
      <w:ins w:id="383" w:author="James y" w:date="2022-03-18T15:25:54Z">
        <w:r>
          <w:rPr>
            <w:rFonts w:hint="default"/>
            <w:b w:val="0"/>
            <w:bCs w:val="0"/>
            <w:sz w:val="22"/>
            <w:szCs w:val="22"/>
            <w:u w:val="none"/>
            <w:lang w:val="en-US" w:eastAsia="zh-CN"/>
          </w:rPr>
          <w:t xml:space="preserve"> t</w:t>
        </w:r>
      </w:ins>
      <w:ins w:id="384" w:author="James y" w:date="2022-03-18T15:25:55Z">
        <w:r>
          <w:rPr>
            <w:rFonts w:hint="default"/>
            <w:b w:val="0"/>
            <w:bCs w:val="0"/>
            <w:sz w:val="22"/>
            <w:szCs w:val="22"/>
            <w:u w:val="none"/>
            <w:lang w:val="en-US" w:eastAsia="zh-CN"/>
          </w:rPr>
          <w:t>he</w:t>
        </w:r>
      </w:ins>
      <w:del w:id="385" w:author="James y" w:date="2022-03-18T15:25:43Z">
        <w:r>
          <w:rPr>
            <w:rFonts w:hint="eastAsia"/>
            <w:b w:val="0"/>
            <w:bCs w:val="0"/>
            <w:sz w:val="22"/>
            <w:szCs w:val="22"/>
            <w:u w:val="none"/>
            <w:lang w:val="en-US" w:eastAsia="zh-CN"/>
          </w:rPr>
          <w:delText>et</w:delText>
        </w:r>
      </w:del>
      <w:del w:id="386" w:author="James y" w:date="2022-03-18T15:25:42Z">
        <w:r>
          <w:rPr>
            <w:rFonts w:hint="eastAsia"/>
            <w:b w:val="0"/>
            <w:bCs w:val="0"/>
            <w:sz w:val="22"/>
            <w:szCs w:val="22"/>
            <w:u w:val="none"/>
            <w:lang w:val="en-US" w:eastAsia="zh-CN"/>
          </w:rPr>
          <w:delText>c.</w:delText>
        </w:r>
      </w:del>
      <w:r>
        <w:rPr>
          <w:rFonts w:hint="eastAsia"/>
          <w:b w:val="0"/>
          <w:bCs w:val="0"/>
          <w:sz w:val="22"/>
          <w:szCs w:val="22"/>
          <w:u w:val="none"/>
          <w:lang w:val="en-US" w:eastAsia="zh-CN"/>
        </w:rPr>
        <w:t xml:space="preserve"> employee need to bring documents to go out for work, </w:t>
      </w:r>
      <w:ins w:id="387" w:author="James y" w:date="2022-03-18T15:26:07Z">
        <w:r>
          <w:rPr>
            <w:rFonts w:hint="default"/>
            <w:b w:val="0"/>
            <w:bCs w:val="0"/>
            <w:sz w:val="22"/>
            <w:szCs w:val="22"/>
            <w:u w:val="none"/>
            <w:lang w:val="en-US" w:eastAsia="zh-CN"/>
          </w:rPr>
          <w:t>and</w:t>
        </w:r>
      </w:ins>
      <w:ins w:id="388" w:author="James y" w:date="2022-03-18T15:26:09Z">
        <w:r>
          <w:rPr>
            <w:rFonts w:hint="default"/>
            <w:b w:val="0"/>
            <w:bCs w:val="0"/>
            <w:sz w:val="22"/>
            <w:szCs w:val="22"/>
            <w:u w:val="none"/>
            <w:lang w:val="en-US" w:eastAsia="zh-CN"/>
          </w:rPr>
          <w:t xml:space="preserve"> </w:t>
        </w:r>
      </w:ins>
      <w:r>
        <w:rPr>
          <w:rFonts w:hint="eastAsia"/>
          <w:b w:val="0"/>
          <w:bCs w:val="0"/>
          <w:sz w:val="22"/>
          <w:szCs w:val="22"/>
          <w:u w:val="none"/>
          <w:lang w:val="en-US" w:eastAsia="zh-CN"/>
        </w:rPr>
        <w:t xml:space="preserve">he/she need to obtain written approval from the company superior, and keep confidentiality strictly to prevent the leakage of important documents.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 xml:space="preserve">8未明确表明但可能使保密內容泄露的,如明确相关设备不可使用网络,工作简使用移动设备能否使用等涉及到可能使公司的客户数据,公司机密涉露的行为,应事先请示公司主管,经批准登记后方可执行。 </w:t>
      </w:r>
    </w:p>
    <w:p>
      <w:pPr>
        <w:numPr>
          <w:ilvl w:val="0"/>
          <w:numId w:val="0"/>
        </w:numPr>
        <w:ind w:leftChars="0"/>
        <w:jc w:val="left"/>
        <w:rPr>
          <w:rFonts w:hint="eastAsia"/>
          <w:b w:val="0"/>
          <w:bCs w:val="0"/>
          <w:sz w:val="22"/>
          <w:szCs w:val="22"/>
          <w:u w:val="none"/>
          <w:lang w:val="en-US" w:eastAsia="zh-CN"/>
        </w:rPr>
      </w:pPr>
      <w:r>
        <w:rPr>
          <w:rFonts w:hint="eastAsia"/>
          <w:b w:val="0"/>
          <w:bCs w:val="0"/>
          <w:sz w:val="22"/>
          <w:szCs w:val="22"/>
          <w:u w:val="none"/>
          <w:lang w:val="en-US" w:eastAsia="zh-CN"/>
        </w:rPr>
        <w:t>Any activities that has potential to cause data breach, such as some equipment that should not connect to internet, or has potential to access sensitive information, or any other actions that involved company confidentiality, these should be conducted only after management authorizations.</w:t>
      </w: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bCs/>
          <w:sz w:val="24"/>
          <w:szCs w:val="24"/>
          <w:u w:val="none"/>
          <w:lang w:val="en-US" w:eastAsia="zh-CN"/>
        </w:rPr>
      </w:pPr>
      <w:r>
        <w:rPr>
          <w:rFonts w:hint="default"/>
          <w:b/>
          <w:bCs/>
          <w:sz w:val="24"/>
          <w:szCs w:val="24"/>
          <w:u w:val="none"/>
          <w:lang w:val="en-US" w:eastAsia="zh-CN"/>
        </w:rPr>
        <w:t>保密须知</w:t>
      </w:r>
    </w:p>
    <w:p>
      <w:pPr>
        <w:numPr>
          <w:ilvl w:val="0"/>
          <w:numId w:val="0"/>
        </w:numPr>
        <w:ind w:leftChars="0"/>
        <w:jc w:val="left"/>
        <w:rPr>
          <w:rFonts w:hint="default"/>
          <w:b w:val="0"/>
          <w:bCs w:val="0"/>
          <w:sz w:val="24"/>
          <w:szCs w:val="24"/>
          <w:u w:val="none"/>
          <w:lang w:val="en-US" w:eastAsia="zh-CN"/>
        </w:rPr>
      </w:pPr>
      <w:r>
        <w:rPr>
          <w:rFonts w:hint="default"/>
          <w:b w:val="0"/>
          <w:bCs w:val="0"/>
          <w:sz w:val="24"/>
          <w:szCs w:val="24"/>
          <w:u w:val="none"/>
          <w:lang w:val="en-US" w:eastAsia="zh-CN"/>
        </w:rPr>
        <w:t>Confidentiality Notice</w:t>
      </w:r>
    </w:p>
    <w:p>
      <w:pPr>
        <w:numPr>
          <w:ilvl w:val="0"/>
          <w:numId w:val="0"/>
        </w:numPr>
        <w:ind w:leftChars="0"/>
        <w:jc w:val="left"/>
        <w:rPr>
          <w:rFonts w:hint="default"/>
          <w:b w:val="0"/>
          <w:bCs w:val="0"/>
          <w:sz w:val="22"/>
          <w:szCs w:val="22"/>
          <w:u w:val="none"/>
          <w:lang w:val="en-US" w:eastAsia="zh-CN"/>
        </w:rPr>
      </w:pPr>
    </w:p>
    <w:p>
      <w:pPr>
        <w:numPr>
          <w:ilvl w:val="0"/>
          <w:numId w:val="14"/>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离职或离职五(5)年之内,雇员在任何情况下均不得提及任何商业机密信息和其他相关信息。</w:t>
      </w:r>
      <w:r>
        <w:rPr>
          <w:rFonts w:hint="eastAsia"/>
          <w:b w:val="0"/>
          <w:bCs w:val="0"/>
          <w:sz w:val="22"/>
          <w:szCs w:val="22"/>
          <w:u w:val="none"/>
          <w:lang w:val="en-US" w:eastAsia="zh-CN"/>
        </w:rPr>
        <w:t>雇</w:t>
      </w:r>
      <w:r>
        <w:rPr>
          <w:rFonts w:hint="default"/>
          <w:b w:val="0"/>
          <w:bCs w:val="0"/>
          <w:sz w:val="22"/>
          <w:szCs w:val="22"/>
          <w:u w:val="none"/>
          <w:lang w:val="en-US" w:eastAsia="zh-CN"/>
        </w:rPr>
        <w:t xml:space="preserve"> 员在申请任何其他公司或雇主的工作时,不得泄露任何公司的机密信息。 Within five (5) years from resignation or separation from employment, employees should not disclosure any business confidential information and other related information under any circumstances Employees should not disclosure any company confidential information when applying to jobs in any other company or</w:t>
      </w:r>
      <w:r>
        <w:rPr>
          <w:rFonts w:hint="eastAsia"/>
          <w:b w:val="0"/>
          <w:bCs w:val="0"/>
          <w:sz w:val="22"/>
          <w:szCs w:val="22"/>
          <w:u w:val="none"/>
          <w:lang w:val="en-US" w:eastAsia="zh-CN"/>
        </w:rPr>
        <w:t xml:space="preserve"> </w:t>
      </w:r>
      <w:r>
        <w:rPr>
          <w:rFonts w:hint="default"/>
          <w:b w:val="0"/>
          <w:bCs w:val="0"/>
          <w:sz w:val="22"/>
          <w:szCs w:val="22"/>
          <w:u w:val="none"/>
          <w:lang w:val="en-US" w:eastAsia="zh-CN"/>
        </w:rPr>
        <w:t xml:space="preserve">employer </w:t>
      </w:r>
    </w:p>
    <w:p>
      <w:pPr>
        <w:numPr>
          <w:ilvl w:val="0"/>
          <w:numId w:val="14"/>
        </w:numPr>
        <w:ind w:left="0" w:leftChars="0" w:firstLine="0" w:firstLineChars="0"/>
        <w:jc w:val="left"/>
        <w:rPr>
          <w:rFonts w:hint="default"/>
          <w:b w:val="0"/>
          <w:bCs w:val="0"/>
          <w:sz w:val="22"/>
          <w:szCs w:val="22"/>
          <w:u w:val="none"/>
          <w:lang w:val="en-US" w:eastAsia="zh-CN"/>
        </w:rPr>
      </w:pPr>
      <w:r>
        <w:rPr>
          <w:rFonts w:hint="default"/>
          <w:b w:val="0"/>
          <w:bCs w:val="0"/>
          <w:sz w:val="22"/>
          <w:szCs w:val="22"/>
          <w:u w:val="none"/>
          <w:lang w:val="en-US" w:eastAsia="zh-CN"/>
        </w:rPr>
        <w:t xml:space="preserve">公司明确要求员工对涉及保密的内容进行充分了解,无论在职或离职,任何时间,任何地点均不 擅自复制,拷贝涉及保密内容的资料,软件,数据,图片,文档等资料。 </w:t>
      </w:r>
    </w:p>
    <w:p>
      <w:pPr>
        <w:numPr>
          <w:ilvl w:val="0"/>
          <w:numId w:val="0"/>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Employees are demanded to have a wholesome understanding regarding employee confidentiality policy.whether it be on employment or after resignation Without permissions, employees should not copy any files,software, data, pictures, folders, etc. Under any circumstances.</w:t>
      </w: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3.</w:t>
      </w:r>
      <w:r>
        <w:rPr>
          <w:rFonts w:hint="default"/>
          <w:b w:val="0"/>
          <w:bCs w:val="0"/>
          <w:sz w:val="22"/>
          <w:szCs w:val="22"/>
          <w:u w:val="none"/>
          <w:lang w:val="en-US" w:eastAsia="zh-CN"/>
        </w:rPr>
        <w:t xml:space="preserve"> 雇员承认并认可公司的保密协议,因此,该协议在雇员雇用期间以及辞职或离职后的五 年内具有约束力。因此,此处列出的任何一个或所有人士都同意,</w:t>
      </w:r>
      <w:r>
        <w:rPr>
          <w:rFonts w:hint="eastAsia"/>
          <w:b w:val="0"/>
          <w:bCs w:val="0"/>
          <w:sz w:val="22"/>
          <w:szCs w:val="22"/>
          <w:u w:val="none"/>
          <w:lang w:val="en-US" w:eastAsia="zh-CN"/>
        </w:rPr>
        <w:t>雇</w:t>
      </w:r>
      <w:r>
        <w:rPr>
          <w:rFonts w:hint="default"/>
          <w:b w:val="0"/>
          <w:bCs w:val="0"/>
          <w:sz w:val="22"/>
          <w:szCs w:val="22"/>
          <w:u w:val="none"/>
          <w:lang w:val="en-US" w:eastAsia="zh-CN"/>
        </w:rPr>
        <w:t>主有权就此类违规获得立即禁 制令,禁止任何违反本协议的行为,并有权寻求法律或衡平法规定的任何和所有其他权利和补救</w:t>
      </w:r>
      <w:r>
        <w:rPr>
          <w:rFonts w:hint="eastAsia"/>
          <w:b w:val="0"/>
          <w:bCs w:val="0"/>
          <w:sz w:val="22"/>
          <w:szCs w:val="22"/>
          <w:u w:val="none"/>
          <w:lang w:val="en-US" w:eastAsia="zh-CN"/>
        </w:rPr>
        <w:t>措施</w:t>
      </w:r>
    </w:p>
    <w:p>
      <w:pPr>
        <w:numPr>
          <w:ilvl w:val="0"/>
          <w:numId w:val="0"/>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Employees acknowledges and recognizes the Company's Confidentiality Agreement, as such, this Agreement is binding during the employ</w:t>
      </w:r>
      <w:r>
        <w:rPr>
          <w:rFonts w:hint="eastAsia"/>
          <w:b w:val="0"/>
          <w:bCs w:val="0"/>
          <w:sz w:val="22"/>
          <w:szCs w:val="22"/>
          <w:u w:val="none"/>
          <w:lang w:val="en-US" w:eastAsia="zh-CN"/>
        </w:rPr>
        <w:t>e</w:t>
      </w:r>
      <w:r>
        <w:rPr>
          <w:rFonts w:hint="default"/>
          <w:b w:val="0"/>
          <w:bCs w:val="0"/>
          <w:sz w:val="22"/>
          <w:szCs w:val="22"/>
          <w:u w:val="none"/>
          <w:lang w:val="en-US" w:eastAsia="zh-CN"/>
        </w:rPr>
        <w:t>es employment and within five (5) years from resignation or separation from employment. Accordingly, any one or all persons listed herein agree that Employer shall have the right to obtain an immediate injunction enjoining any breach of this Agreement, as well as the right to pursue any and all other rights and remedies available at law or in equity for such breach.</w:t>
      </w: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center"/>
        <w:rPr>
          <w:rFonts w:hint="default"/>
          <w:b/>
          <w:bCs/>
          <w:sz w:val="28"/>
          <w:szCs w:val="28"/>
          <w:u w:val="none"/>
          <w:lang w:val="en-US" w:eastAsia="zh-CN"/>
        </w:rPr>
      </w:pPr>
    </w:p>
    <w:p>
      <w:pPr>
        <w:numPr>
          <w:ilvl w:val="0"/>
          <w:numId w:val="0"/>
        </w:numPr>
        <w:ind w:leftChars="0"/>
        <w:jc w:val="center"/>
        <w:rPr>
          <w:rFonts w:hint="default"/>
          <w:b/>
          <w:bCs/>
          <w:sz w:val="28"/>
          <w:szCs w:val="28"/>
          <w:u w:val="none"/>
          <w:lang w:val="en-US" w:eastAsia="zh-CN"/>
        </w:rPr>
      </w:pPr>
    </w:p>
    <w:p>
      <w:pPr>
        <w:numPr>
          <w:ilvl w:val="0"/>
          <w:numId w:val="0"/>
        </w:numPr>
        <w:ind w:leftChars="0"/>
        <w:jc w:val="center"/>
        <w:rPr>
          <w:rFonts w:hint="default"/>
          <w:b/>
          <w:bCs/>
          <w:sz w:val="28"/>
          <w:szCs w:val="28"/>
          <w:u w:val="none"/>
          <w:lang w:val="en-US" w:eastAsia="zh-CN"/>
        </w:rPr>
      </w:pPr>
    </w:p>
    <w:p>
      <w:pPr>
        <w:numPr>
          <w:ilvl w:val="0"/>
          <w:numId w:val="0"/>
        </w:numPr>
        <w:ind w:leftChars="0"/>
        <w:jc w:val="center"/>
        <w:rPr>
          <w:rFonts w:hint="default"/>
          <w:b/>
          <w:bCs/>
          <w:sz w:val="28"/>
          <w:szCs w:val="28"/>
          <w:u w:val="none"/>
          <w:lang w:val="en-US" w:eastAsia="zh-CN"/>
        </w:rPr>
      </w:pPr>
    </w:p>
    <w:p>
      <w:pPr>
        <w:numPr>
          <w:ilvl w:val="0"/>
          <w:numId w:val="0"/>
        </w:numPr>
        <w:ind w:leftChars="0"/>
        <w:jc w:val="center"/>
        <w:rPr>
          <w:rFonts w:hint="default"/>
          <w:b/>
          <w:bCs/>
          <w:sz w:val="28"/>
          <w:szCs w:val="28"/>
          <w:u w:val="none"/>
          <w:lang w:val="en-US" w:eastAsia="zh-CN"/>
        </w:rPr>
      </w:pPr>
      <w:r>
        <w:rPr>
          <w:rFonts w:hint="default"/>
          <w:b/>
          <w:bCs/>
          <w:sz w:val="28"/>
          <w:szCs w:val="28"/>
          <w:u w:val="none"/>
          <w:lang w:val="en-US" w:eastAsia="zh-CN"/>
        </w:rPr>
        <w:t>合同自双方签字</w:t>
      </w:r>
      <w:r>
        <w:rPr>
          <w:rFonts w:hint="eastAsia"/>
          <w:b/>
          <w:bCs/>
          <w:sz w:val="28"/>
          <w:szCs w:val="28"/>
          <w:u w:val="none"/>
          <w:lang w:val="en-US" w:eastAsia="zh-CN"/>
        </w:rPr>
        <w:t>,</w:t>
      </w:r>
      <w:r>
        <w:rPr>
          <w:rFonts w:hint="default"/>
          <w:b/>
          <w:bCs/>
          <w:sz w:val="28"/>
          <w:szCs w:val="28"/>
          <w:u w:val="none"/>
          <w:lang w:val="en-US" w:eastAsia="zh-CN"/>
        </w:rPr>
        <w:t xml:space="preserve">盖章之日起生效 </w:t>
      </w:r>
    </w:p>
    <w:p>
      <w:pPr>
        <w:numPr>
          <w:ilvl w:val="0"/>
          <w:numId w:val="0"/>
        </w:numPr>
        <w:ind w:leftChars="0"/>
        <w:jc w:val="center"/>
        <w:rPr>
          <w:rFonts w:hint="default"/>
          <w:b/>
          <w:bCs/>
          <w:sz w:val="28"/>
          <w:szCs w:val="28"/>
          <w:u w:val="none"/>
          <w:lang w:val="en-US" w:eastAsia="zh-CN"/>
        </w:rPr>
      </w:pPr>
      <w:r>
        <w:rPr>
          <w:rFonts w:hint="default"/>
          <w:b/>
          <w:bCs/>
          <w:sz w:val="28"/>
          <w:szCs w:val="28"/>
          <w:u w:val="none"/>
          <w:lang w:val="en-US" w:eastAsia="zh-CN"/>
        </w:rPr>
        <w:t>本公司保留最终解释权</w:t>
      </w:r>
    </w:p>
    <w:p>
      <w:pPr>
        <w:numPr>
          <w:ilvl w:val="0"/>
          <w:numId w:val="0"/>
        </w:numPr>
        <w:ind w:leftChars="0"/>
        <w:jc w:val="center"/>
        <w:rPr>
          <w:rFonts w:hint="default"/>
          <w:b/>
          <w:bCs/>
          <w:sz w:val="28"/>
          <w:szCs w:val="28"/>
          <w:u w:val="none"/>
          <w:lang w:val="en-US" w:eastAsia="zh-CN"/>
        </w:rPr>
      </w:pPr>
    </w:p>
    <w:p>
      <w:pPr>
        <w:numPr>
          <w:ilvl w:val="0"/>
          <w:numId w:val="0"/>
        </w:numPr>
        <w:ind w:leftChars="0"/>
        <w:jc w:val="center"/>
        <w:rPr>
          <w:rFonts w:hint="default"/>
          <w:b/>
          <w:bCs/>
          <w:sz w:val="28"/>
          <w:szCs w:val="28"/>
          <w:u w:val="none"/>
          <w:lang w:val="en-US" w:eastAsia="zh-CN"/>
        </w:rPr>
      </w:pPr>
      <w:r>
        <w:rPr>
          <w:rFonts w:hint="default"/>
          <w:b/>
          <w:bCs/>
          <w:sz w:val="28"/>
          <w:szCs w:val="28"/>
          <w:u w:val="none"/>
          <w:lang w:val="en-US" w:eastAsia="zh-CN"/>
        </w:rPr>
        <w:t>This contract executed as both parties signed and sealed the contract as of the date written. Company reserve the right of final interpret this contractual agreement.</w:t>
      </w: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甲方</w:t>
      </w:r>
      <w:r>
        <w:rPr>
          <w:rFonts w:hint="eastAsia"/>
          <w:b w:val="0"/>
          <w:bCs w:val="0"/>
          <w:sz w:val="22"/>
          <w:szCs w:val="22"/>
          <w:u w:val="none"/>
          <w:lang w:val="en-US" w:eastAsia="zh-CN"/>
        </w:rPr>
        <w:t xml:space="preserve">:_______________________                           </w:t>
      </w:r>
      <w:r>
        <w:rPr>
          <w:rFonts w:hint="default"/>
          <w:b w:val="0"/>
          <w:bCs w:val="0"/>
          <w:sz w:val="22"/>
          <w:szCs w:val="22"/>
          <w:u w:val="none"/>
          <w:lang w:val="en-US" w:eastAsia="zh-CN"/>
        </w:rPr>
        <w:t>乙方</w:t>
      </w:r>
      <w:r>
        <w:rPr>
          <w:rFonts w:hint="eastAsia"/>
          <w:b w:val="0"/>
          <w:bCs w:val="0"/>
          <w:sz w:val="22"/>
          <w:szCs w:val="22"/>
          <w:u w:val="none"/>
          <w:lang w:val="en-US" w:eastAsia="zh-CN"/>
        </w:rPr>
        <w:t>:____________________</w:t>
      </w:r>
    </w:p>
    <w:p>
      <w:pPr>
        <w:numPr>
          <w:ilvl w:val="0"/>
          <w:numId w:val="0"/>
        </w:numPr>
        <w:jc w:val="left"/>
        <w:rPr>
          <w:rFonts w:hint="default"/>
          <w:b w:val="0"/>
          <w:bCs w:val="0"/>
          <w:sz w:val="22"/>
          <w:szCs w:val="22"/>
          <w:u w:val="none"/>
          <w:lang w:val="en-US" w:eastAsia="zh-CN"/>
        </w:rPr>
      </w:pPr>
      <w:r>
        <w:rPr>
          <w:rFonts w:hint="default"/>
          <w:b w:val="0"/>
          <w:bCs w:val="0"/>
          <w:sz w:val="22"/>
          <w:szCs w:val="22"/>
          <w:u w:val="none"/>
          <w:lang w:val="en-US" w:eastAsia="zh-CN"/>
        </w:rPr>
        <w:t>Party A</w:t>
      </w:r>
      <w:r>
        <w:rPr>
          <w:rFonts w:hint="eastAsia"/>
          <w:b w:val="0"/>
          <w:bCs w:val="0"/>
          <w:sz w:val="22"/>
          <w:szCs w:val="22"/>
          <w:u w:val="none"/>
          <w:lang w:val="en-US" w:eastAsia="zh-CN"/>
        </w:rPr>
        <w:t xml:space="preserve">                                                                            </w:t>
      </w:r>
      <w:r>
        <w:rPr>
          <w:rFonts w:hint="default"/>
          <w:b w:val="0"/>
          <w:bCs w:val="0"/>
          <w:sz w:val="22"/>
          <w:szCs w:val="22"/>
          <w:u w:val="none"/>
          <w:lang w:val="en-US" w:eastAsia="zh-CN"/>
        </w:rPr>
        <w:t>Party B</w:t>
      </w: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签字盖章 :</w:t>
      </w:r>
      <w:r>
        <w:rPr>
          <w:rFonts w:hint="eastAsia"/>
          <w:b w:val="0"/>
          <w:bCs w:val="0"/>
          <w:sz w:val="22"/>
          <w:szCs w:val="22"/>
          <w:u w:val="none"/>
          <w:lang w:val="en-US" w:eastAsia="zh-CN"/>
        </w:rPr>
        <w:t xml:space="preserve">__________________                             </w:t>
      </w:r>
      <w:r>
        <w:rPr>
          <w:rFonts w:hint="default"/>
          <w:b w:val="0"/>
          <w:bCs w:val="0"/>
          <w:sz w:val="22"/>
          <w:szCs w:val="22"/>
          <w:u w:val="none"/>
          <w:lang w:val="en-US" w:eastAsia="zh-CN"/>
        </w:rPr>
        <w:t>英文名&amp;工号</w:t>
      </w:r>
      <w:r>
        <w:rPr>
          <w:rFonts w:hint="eastAsia"/>
          <w:b w:val="0"/>
          <w:bCs w:val="0"/>
          <w:sz w:val="22"/>
          <w:szCs w:val="22"/>
          <w:u w:val="none"/>
          <w:lang w:val="en-US" w:eastAsia="zh-CN"/>
        </w:rPr>
        <w:t>:__________________</w:t>
      </w:r>
    </w:p>
    <w:p>
      <w:pPr>
        <w:numPr>
          <w:ilvl w:val="0"/>
          <w:numId w:val="0"/>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Signed and sealed</w:t>
      </w:r>
      <w:r>
        <w:rPr>
          <w:rFonts w:hint="eastAsia"/>
          <w:b w:val="0"/>
          <w:bCs w:val="0"/>
          <w:sz w:val="22"/>
          <w:szCs w:val="22"/>
          <w:u w:val="none"/>
          <w:lang w:val="en-US" w:eastAsia="zh-CN"/>
        </w:rPr>
        <w:t xml:space="preserve">                                                         </w:t>
      </w:r>
      <w:r>
        <w:rPr>
          <w:rFonts w:hint="default"/>
          <w:b w:val="0"/>
          <w:bCs w:val="0"/>
          <w:sz w:val="22"/>
          <w:szCs w:val="22"/>
          <w:u w:val="none"/>
          <w:lang w:val="en-US" w:eastAsia="zh-CN"/>
        </w:rPr>
        <w:t>Name &amp; ID</w:t>
      </w: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r>
        <w:rPr>
          <w:rFonts w:hint="eastAsia"/>
          <w:b w:val="0"/>
          <w:bCs w:val="0"/>
          <w:sz w:val="22"/>
          <w:szCs w:val="22"/>
          <w:u w:val="none"/>
          <w:lang w:val="en-US" w:eastAsia="zh-CN"/>
        </w:rPr>
        <w:t xml:space="preserve">    </w:t>
      </w:r>
    </w:p>
    <w:p>
      <w:pPr>
        <w:numPr>
          <w:ilvl w:val="0"/>
          <w:numId w:val="0"/>
        </w:numPr>
        <w:ind w:leftChars="0"/>
        <w:jc w:val="left"/>
        <w:rPr>
          <w:rFonts w:hint="default"/>
          <w:b w:val="0"/>
          <w:bCs w:val="0"/>
          <w:sz w:val="22"/>
          <w:szCs w:val="22"/>
          <w:u w:val="none"/>
          <w:lang w:val="en-US" w:eastAsia="zh-CN"/>
        </w:rPr>
      </w:pPr>
    </w:p>
    <w:p>
      <w:pPr>
        <w:numPr>
          <w:ilvl w:val="0"/>
          <w:numId w:val="0"/>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日期</w:t>
      </w:r>
      <w:r>
        <w:rPr>
          <w:rFonts w:hint="eastAsia"/>
          <w:b w:val="0"/>
          <w:bCs w:val="0"/>
          <w:sz w:val="22"/>
          <w:szCs w:val="22"/>
          <w:u w:val="none"/>
          <w:lang w:val="en-US" w:eastAsia="zh-CN"/>
        </w:rPr>
        <w:t xml:space="preserve">:__________________                                         </w:t>
      </w:r>
      <w:r>
        <w:rPr>
          <w:rFonts w:hint="default"/>
          <w:b w:val="0"/>
          <w:bCs w:val="0"/>
          <w:sz w:val="22"/>
          <w:szCs w:val="22"/>
          <w:u w:val="none"/>
          <w:lang w:val="en-US" w:eastAsia="zh-CN"/>
        </w:rPr>
        <w:t>日期</w:t>
      </w:r>
      <w:r>
        <w:rPr>
          <w:rFonts w:hint="eastAsia"/>
          <w:b w:val="0"/>
          <w:bCs w:val="0"/>
          <w:sz w:val="22"/>
          <w:szCs w:val="22"/>
          <w:u w:val="none"/>
          <w:lang w:val="en-US" w:eastAsia="zh-CN"/>
        </w:rPr>
        <w:t>_____________________</w:t>
      </w:r>
    </w:p>
    <w:p>
      <w:pPr>
        <w:numPr>
          <w:ilvl w:val="0"/>
          <w:numId w:val="0"/>
        </w:numPr>
        <w:ind w:leftChars="0"/>
        <w:jc w:val="left"/>
        <w:rPr>
          <w:rFonts w:hint="default"/>
          <w:b w:val="0"/>
          <w:bCs w:val="0"/>
          <w:sz w:val="22"/>
          <w:szCs w:val="22"/>
          <w:u w:val="none"/>
          <w:lang w:val="en-US" w:eastAsia="zh-CN"/>
        </w:rPr>
      </w:pPr>
      <w:r>
        <w:rPr>
          <w:rFonts w:hint="default"/>
          <w:b w:val="0"/>
          <w:bCs w:val="0"/>
          <w:sz w:val="22"/>
          <w:szCs w:val="22"/>
          <w:u w:val="none"/>
          <w:lang w:val="en-US" w:eastAsia="zh-CN"/>
        </w:rPr>
        <w:t>Date</w:t>
      </w:r>
      <w:r>
        <w:rPr>
          <w:rFonts w:hint="eastAsia"/>
          <w:b w:val="0"/>
          <w:bCs w:val="0"/>
          <w:sz w:val="22"/>
          <w:szCs w:val="22"/>
          <w:u w:val="none"/>
          <w:lang w:val="en-US" w:eastAsia="zh-CN"/>
        </w:rPr>
        <w:t xml:space="preserve">                                                                                  </w:t>
      </w:r>
      <w:r>
        <w:rPr>
          <w:rFonts w:hint="default"/>
          <w:b w:val="0"/>
          <w:bCs w:val="0"/>
          <w:sz w:val="22"/>
          <w:szCs w:val="22"/>
          <w:u w:val="none"/>
          <w:lang w:val="en-US" w:eastAsia="zh-CN"/>
        </w:rPr>
        <w:t>Date</w:t>
      </w:r>
      <w:r>
        <w:rPr>
          <w:rFonts w:hint="eastAsia"/>
          <w:b w:val="0"/>
          <w:bCs w:val="0"/>
          <w:sz w:val="22"/>
          <w:szCs w:val="22"/>
          <w:u w:val="none"/>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4F29"/>
    <w:multiLevelType w:val="singleLevel"/>
    <w:tmpl w:val="8A834F29"/>
    <w:lvl w:ilvl="0" w:tentative="0">
      <w:start w:val="7"/>
      <w:numFmt w:val="decimal"/>
      <w:suff w:val="space"/>
      <w:lvlText w:val="(%1)"/>
      <w:lvlJc w:val="left"/>
    </w:lvl>
  </w:abstractNum>
  <w:abstractNum w:abstractNumId="1">
    <w:nsid w:val="B6274FB7"/>
    <w:multiLevelType w:val="singleLevel"/>
    <w:tmpl w:val="B6274FB7"/>
    <w:lvl w:ilvl="0" w:tentative="0">
      <w:start w:val="1"/>
      <w:numFmt w:val="decimal"/>
      <w:suff w:val="space"/>
      <w:lvlText w:val="%1."/>
      <w:lvlJc w:val="left"/>
    </w:lvl>
  </w:abstractNum>
  <w:abstractNum w:abstractNumId="2">
    <w:nsid w:val="BB7BEF44"/>
    <w:multiLevelType w:val="singleLevel"/>
    <w:tmpl w:val="BB7BEF44"/>
    <w:lvl w:ilvl="0" w:tentative="0">
      <w:start w:val="1"/>
      <w:numFmt w:val="decimal"/>
      <w:suff w:val="space"/>
      <w:lvlText w:val="%1."/>
      <w:lvlJc w:val="left"/>
    </w:lvl>
  </w:abstractNum>
  <w:abstractNum w:abstractNumId="3">
    <w:nsid w:val="BC94E5EB"/>
    <w:multiLevelType w:val="singleLevel"/>
    <w:tmpl w:val="BC94E5EB"/>
    <w:lvl w:ilvl="0" w:tentative="0">
      <w:start w:val="11"/>
      <w:numFmt w:val="decimal"/>
      <w:suff w:val="space"/>
      <w:lvlText w:val="(%1)"/>
      <w:lvlJc w:val="left"/>
    </w:lvl>
  </w:abstractNum>
  <w:abstractNum w:abstractNumId="4">
    <w:nsid w:val="F7988EF9"/>
    <w:multiLevelType w:val="singleLevel"/>
    <w:tmpl w:val="F7988EF9"/>
    <w:lvl w:ilvl="0" w:tentative="0">
      <w:start w:val="2"/>
      <w:numFmt w:val="decimal"/>
      <w:suff w:val="space"/>
      <w:lvlText w:val="%1."/>
      <w:lvlJc w:val="left"/>
    </w:lvl>
  </w:abstractNum>
  <w:abstractNum w:abstractNumId="5">
    <w:nsid w:val="FEA8A9BB"/>
    <w:multiLevelType w:val="singleLevel"/>
    <w:tmpl w:val="FEA8A9BB"/>
    <w:lvl w:ilvl="0" w:tentative="0">
      <w:start w:val="1"/>
      <w:numFmt w:val="chineseCounting"/>
      <w:suff w:val="space"/>
      <w:lvlText w:val="第%1条"/>
      <w:lvlJc w:val="left"/>
      <w:rPr>
        <w:rFonts w:hint="eastAsia"/>
      </w:rPr>
    </w:lvl>
  </w:abstractNum>
  <w:abstractNum w:abstractNumId="6">
    <w:nsid w:val="FEFF142F"/>
    <w:multiLevelType w:val="singleLevel"/>
    <w:tmpl w:val="FEFF142F"/>
    <w:lvl w:ilvl="0" w:tentative="0">
      <w:start w:val="14"/>
      <w:numFmt w:val="decimal"/>
      <w:suff w:val="space"/>
      <w:lvlText w:val="%1)"/>
      <w:lvlJc w:val="left"/>
    </w:lvl>
  </w:abstractNum>
  <w:abstractNum w:abstractNumId="7">
    <w:nsid w:val="04EBFFBA"/>
    <w:multiLevelType w:val="singleLevel"/>
    <w:tmpl w:val="04EBFFBA"/>
    <w:lvl w:ilvl="0" w:tentative="0">
      <w:start w:val="10"/>
      <w:numFmt w:val="decimal"/>
      <w:suff w:val="space"/>
      <w:lvlText w:val="%1)"/>
      <w:lvlJc w:val="left"/>
      <w:pPr>
        <w:ind w:left="80"/>
      </w:pPr>
    </w:lvl>
  </w:abstractNum>
  <w:abstractNum w:abstractNumId="8">
    <w:nsid w:val="097FFAC5"/>
    <w:multiLevelType w:val="singleLevel"/>
    <w:tmpl w:val="097FFAC5"/>
    <w:lvl w:ilvl="0" w:tentative="0">
      <w:start w:val="10"/>
      <w:numFmt w:val="decimal"/>
      <w:suff w:val="space"/>
      <w:lvlText w:val="(%1)"/>
      <w:lvlJc w:val="left"/>
    </w:lvl>
  </w:abstractNum>
  <w:abstractNum w:abstractNumId="9">
    <w:nsid w:val="163E83C6"/>
    <w:multiLevelType w:val="singleLevel"/>
    <w:tmpl w:val="163E83C6"/>
    <w:lvl w:ilvl="0" w:tentative="0">
      <w:start w:val="6"/>
      <w:numFmt w:val="decimal"/>
      <w:lvlText w:val="%1."/>
      <w:lvlJc w:val="left"/>
      <w:pPr>
        <w:tabs>
          <w:tab w:val="left" w:pos="312"/>
        </w:tabs>
      </w:pPr>
    </w:lvl>
  </w:abstractNum>
  <w:abstractNum w:abstractNumId="10">
    <w:nsid w:val="44A9F92C"/>
    <w:multiLevelType w:val="singleLevel"/>
    <w:tmpl w:val="44A9F92C"/>
    <w:lvl w:ilvl="0" w:tentative="0">
      <w:start w:val="1"/>
      <w:numFmt w:val="decimal"/>
      <w:lvlText w:val="%1)"/>
      <w:lvlJc w:val="left"/>
      <w:pPr>
        <w:tabs>
          <w:tab w:val="left" w:pos="312"/>
        </w:tabs>
        <w:ind w:left="-80"/>
      </w:pPr>
    </w:lvl>
  </w:abstractNum>
  <w:abstractNum w:abstractNumId="11">
    <w:nsid w:val="4604D2AB"/>
    <w:multiLevelType w:val="multilevel"/>
    <w:tmpl w:val="4604D2AB"/>
    <w:lvl w:ilvl="0" w:tentative="0">
      <w:start w:val="4"/>
      <w:numFmt w:val="chineseCounting"/>
      <w:suff w:val="space"/>
      <w:lvlText w:val="第%1条"/>
      <w:lvlJc w:val="left"/>
      <w:pPr>
        <w:ind w:left="380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47D94B32"/>
    <w:multiLevelType w:val="singleLevel"/>
    <w:tmpl w:val="47D94B32"/>
    <w:lvl w:ilvl="0" w:tentative="0">
      <w:start w:val="1"/>
      <w:numFmt w:val="decimal"/>
      <w:suff w:val="space"/>
      <w:lvlText w:val="%1."/>
      <w:lvlJc w:val="left"/>
    </w:lvl>
  </w:abstractNum>
  <w:abstractNum w:abstractNumId="13">
    <w:nsid w:val="7DC271CB"/>
    <w:multiLevelType w:val="singleLevel"/>
    <w:tmpl w:val="7DC271CB"/>
    <w:lvl w:ilvl="0" w:tentative="0">
      <w:start w:val="2"/>
      <w:numFmt w:val="decimal"/>
      <w:lvlText w:val="(%1)"/>
      <w:lvlJc w:val="left"/>
      <w:pPr>
        <w:tabs>
          <w:tab w:val="left" w:pos="312"/>
        </w:tabs>
        <w:ind w:left="271" w:leftChars="0" w:firstLine="0" w:firstLineChars="0"/>
      </w:pPr>
    </w:lvl>
  </w:abstractNum>
  <w:num w:numId="1">
    <w:abstractNumId w:val="5"/>
  </w:num>
  <w:num w:numId="2">
    <w:abstractNumId w:val="4"/>
  </w:num>
  <w:num w:numId="3">
    <w:abstractNumId w:val="0"/>
  </w:num>
  <w:num w:numId="4">
    <w:abstractNumId w:val="9"/>
  </w:num>
  <w:num w:numId="5">
    <w:abstractNumId w:val="11"/>
  </w:num>
  <w:num w:numId="6">
    <w:abstractNumId w:val="13"/>
  </w:num>
  <w:num w:numId="7">
    <w:abstractNumId w:val="10"/>
  </w:num>
  <w:num w:numId="8">
    <w:abstractNumId w:val="7"/>
  </w:num>
  <w:num w:numId="9">
    <w:abstractNumId w:val="8"/>
  </w:num>
  <w:num w:numId="10">
    <w:abstractNumId w:val="3"/>
  </w:num>
  <w:num w:numId="11">
    <w:abstractNumId w:val="6"/>
  </w:num>
  <w:num w:numId="12">
    <w:abstractNumId w:val="12"/>
  </w:num>
  <w:num w:numId="13">
    <w:abstractNumId w:val="1"/>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请叫我阿宅">
    <w15:presenceInfo w15:providerId="WPS Office" w15:userId="2152704263"/>
  </w15:person>
  <w15:person w15:author="James y">
    <w15:presenceInfo w15:providerId="WPS Office" w15:userId="4169674222"/>
  </w15:person>
  <w15:person w15:author="easy">
    <w15:presenceInfo w15:providerId="None" w15:userId="ea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778B9"/>
    <w:rsid w:val="0886328A"/>
    <w:rsid w:val="0C644079"/>
    <w:rsid w:val="103E49A6"/>
    <w:rsid w:val="11576243"/>
    <w:rsid w:val="11932F6D"/>
    <w:rsid w:val="129B3FD0"/>
    <w:rsid w:val="1496306B"/>
    <w:rsid w:val="15C2423A"/>
    <w:rsid w:val="25F67CE5"/>
    <w:rsid w:val="29074D46"/>
    <w:rsid w:val="304574E9"/>
    <w:rsid w:val="32C5603D"/>
    <w:rsid w:val="38A0140C"/>
    <w:rsid w:val="3A425B21"/>
    <w:rsid w:val="424778B9"/>
    <w:rsid w:val="45B06365"/>
    <w:rsid w:val="4D1567C5"/>
    <w:rsid w:val="53875EF6"/>
    <w:rsid w:val="54DF11D0"/>
    <w:rsid w:val="5CE031C6"/>
    <w:rsid w:val="5E707DCD"/>
    <w:rsid w:val="612E44EF"/>
    <w:rsid w:val="69330EB7"/>
    <w:rsid w:val="6A124A78"/>
    <w:rsid w:val="70B64FED"/>
    <w:rsid w:val="710979C4"/>
    <w:rsid w:val="72041A30"/>
    <w:rsid w:val="7B4F66F8"/>
    <w:rsid w:val="7F5F4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9"/>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customStyle="1" w:styleId="8">
    <w:name w:val="Heading 1 Char"/>
    <w:link w:val="2"/>
    <w:qFormat/>
    <w:uiPriority w:val="0"/>
    <w:rPr>
      <w:b/>
      <w:bCs/>
      <w:kern w:val="44"/>
      <w:sz w:val="44"/>
      <w:szCs w:val="44"/>
    </w:rPr>
  </w:style>
  <w:style w:type="character" w:customStyle="1" w:styleId="9">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2021-05-16T09:36:00Z</dcterms:created>
  <dc:creator>HP</dc:creator>
  <cp:lastModifiedBy>easy</cp:lastModifiedBy>
  <cp:lastPrinted>2021-05-27T08:43:00Z</cp:lastPrinted>
  <dcterms:modified xsi:type="dcterms:W3CDTF">2022-03-18T10:44:51Z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DCC80AF5B24E468993642B97CF3BA58F</vt:lpwstr>
  </property>
</Properties>
</file>